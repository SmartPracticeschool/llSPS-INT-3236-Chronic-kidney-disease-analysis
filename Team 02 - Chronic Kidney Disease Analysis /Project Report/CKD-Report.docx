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550223603"/>
        <w:docPartObj>
          <w:docPartGallery w:val="Cover Pages"/>
          <w:docPartUnique/>
        </w:docPartObj>
      </w:sdtPr>
      <w:sdtEndPr/>
      <w:sdtContent>
        <w:p w14:paraId="59FC6E9F" w14:textId="0CDAC491" w:rsidR="002A5B97" w:rsidRDefault="00AB3CBB">
          <w:r>
            <w:rPr>
              <w:noProof/>
            </w:rPr>
            <mc:AlternateContent>
              <mc:Choice Requires="wps">
                <w:drawing>
                  <wp:anchor distT="0" distB="0" distL="114300" distR="114300" simplePos="0" relativeHeight="251659264" behindDoc="0" locked="0" layoutInCell="1" allowOverlap="1" wp14:anchorId="6CF89515" wp14:editId="3B7183D1">
                    <wp:simplePos x="0" y="0"/>
                    <wp:positionH relativeFrom="page">
                      <wp:align>center</wp:align>
                    </wp:positionH>
                    <wp:positionV relativeFrom="page">
                      <wp:align>center</wp:align>
                    </wp:positionV>
                    <wp:extent cx="7113270" cy="8262620"/>
                    <wp:effectExtent l="0" t="0" r="0" b="0"/>
                    <wp:wrapNone/>
                    <wp:docPr id="12"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3270" cy="8262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8A600" w:themeColor="accent2"/>
                                  </w:tblBorders>
                                  <w:tblCellMar>
                                    <w:top w:w="1296" w:type="dxa"/>
                                    <w:left w:w="360" w:type="dxa"/>
                                    <w:bottom w:w="1296" w:type="dxa"/>
                                    <w:right w:w="360" w:type="dxa"/>
                                  </w:tblCellMar>
                                  <w:tblLook w:val="04A0" w:firstRow="1" w:lastRow="0" w:firstColumn="1" w:lastColumn="0" w:noHBand="0" w:noVBand="1"/>
                                </w:tblPr>
                                <w:tblGrid>
                                  <w:gridCol w:w="5756"/>
                                  <w:gridCol w:w="5451"/>
                                </w:tblGrid>
                                <w:tr w:rsidR="002A5B97" w14:paraId="33DEFD86" w14:textId="77777777">
                                  <w:trPr>
                                    <w:jc w:val="center"/>
                                  </w:trPr>
                                  <w:tc>
                                    <w:tcPr>
                                      <w:tcW w:w="2568" w:type="pct"/>
                                      <w:vAlign w:val="center"/>
                                    </w:tcPr>
                                    <w:p w14:paraId="442CAED7" w14:textId="5639C225" w:rsidR="002A5B97" w:rsidRDefault="002A5B97">
                                      <w:pPr>
                                        <w:jc w:val="right"/>
                                      </w:pPr>
                                      <w:r>
                                        <w:rPr>
                                          <w:noProof/>
                                        </w:rPr>
                                        <w:drawing>
                                          <wp:inline distT="0" distB="0" distL="0" distR="0" wp14:anchorId="00D9F83C" wp14:editId="67A1F68C">
                                            <wp:extent cx="2607945" cy="2825115"/>
                                            <wp:effectExtent l="19050" t="0" r="1905" b="794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dney.jpg"/>
                                                    <pic:cNvPicPr/>
                                                  </pic:nvPicPr>
                                                  <pic:blipFill>
                                                    <a:blip r:embed="rId7">
                                                      <a:extLst>
                                                        <a:ext uri="{28A0092B-C50C-407E-A947-70E740481C1C}">
                                                          <a14:useLocalDpi xmlns:a14="http://schemas.microsoft.com/office/drawing/2010/main" val="0"/>
                                                        </a:ext>
                                                      </a:extLst>
                                                    </a:blip>
                                                    <a:stretch>
                                                      <a:fillRect/>
                                                    </a:stretch>
                                                  </pic:blipFill>
                                                  <pic:spPr>
                                                    <a:xfrm>
                                                      <a:off x="0" y="0"/>
                                                      <a:ext cx="2607945" cy="28251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28A724" w14:textId="7C7AA418" w:rsidR="002A5B97" w:rsidRDefault="002A5B97">
                                      <w:pPr>
                                        <w:jc w:val="right"/>
                                      </w:pPr>
                                    </w:p>
                                    <w:p w14:paraId="07F61612" w14:textId="77777777" w:rsidR="002A5B97" w:rsidRDefault="002A5B97">
                                      <w:pPr>
                                        <w:jc w:val="right"/>
                                      </w:pPr>
                                    </w:p>
                                    <w:sdt>
                                      <w:sdtPr>
                                        <w:rPr>
                                          <w:rFonts w:ascii="Times New Roman" w:hAnsi="Times New Roman" w:cs="Times New Roman"/>
                                          <w:b/>
                                          <w:bCs/>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3C4939" w14:textId="0D7EADC0" w:rsidR="002A5B97" w:rsidRPr="002A5B97" w:rsidRDefault="002A5B97">
                                          <w:pPr>
                                            <w:pStyle w:val="NoSpacing"/>
                                            <w:spacing w:line="312" w:lineRule="auto"/>
                                            <w:jc w:val="right"/>
                                            <w:rPr>
                                              <w:rFonts w:ascii="Times New Roman" w:hAnsi="Times New Roman" w:cs="Times New Roman"/>
                                              <w:b/>
                                              <w:bCs/>
                                              <w:caps/>
                                              <w:color w:val="191919" w:themeColor="text1" w:themeTint="E6"/>
                                              <w:sz w:val="44"/>
                                              <w:szCs w:val="44"/>
                                            </w:rPr>
                                          </w:pPr>
                                          <w:r w:rsidRPr="002A5B97">
                                            <w:rPr>
                                              <w:rFonts w:ascii="Times New Roman" w:hAnsi="Times New Roman" w:cs="Times New Roman"/>
                                              <w:b/>
                                              <w:bCs/>
                                              <w:caps/>
                                              <w:color w:val="191919" w:themeColor="text1" w:themeTint="E6"/>
                                              <w:sz w:val="44"/>
                                              <w:szCs w:val="44"/>
                                            </w:rPr>
                                            <w:t>PREDICTION OF CHRONIC KIDNEY DISEASE USING SVM</w:t>
                                          </w:r>
                                        </w:p>
                                      </w:sdtContent>
                                    </w:sdt>
                                    <w:sdt>
                                      <w:sdtPr>
                                        <w:rPr>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0D1BE64" w14:textId="5D12E98D" w:rsidR="002A5B97" w:rsidRDefault="002A5B97">
                                          <w:pPr>
                                            <w:jc w:val="right"/>
                                            <w:rPr>
                                              <w:szCs w:val="24"/>
                                            </w:rPr>
                                          </w:pPr>
                                          <w:r>
                                            <w:rPr>
                                              <w:szCs w:val="24"/>
                                            </w:rPr>
                                            <w:t xml:space="preserve">     </w:t>
                                          </w:r>
                                        </w:p>
                                      </w:sdtContent>
                                    </w:sdt>
                                  </w:tc>
                                  <w:tc>
                                    <w:tcPr>
                                      <w:tcW w:w="2432" w:type="pct"/>
                                      <w:vAlign w:val="center"/>
                                    </w:tcPr>
                                    <w:p w14:paraId="5B275660" w14:textId="77777777" w:rsidR="002A5B97" w:rsidRDefault="002A5B97">
                                      <w:pPr>
                                        <w:pStyle w:val="NoSpacing"/>
                                      </w:pPr>
                                    </w:p>
                                    <w:p w14:paraId="477D7752" w14:textId="77777777" w:rsidR="002A5B97" w:rsidRDefault="002A5B97" w:rsidP="002A5B97"/>
                                    <w:p w14:paraId="3BECC01B" w14:textId="77777777" w:rsidR="002A5B97" w:rsidRDefault="002A5B97" w:rsidP="002A5B97"/>
                                    <w:p w14:paraId="08F52277" w14:textId="77777777" w:rsidR="002A5B97" w:rsidRDefault="002A5B97" w:rsidP="002A5B97"/>
                                    <w:p w14:paraId="5B7768A7" w14:textId="77777777" w:rsidR="002A5B97" w:rsidRDefault="002A5B97" w:rsidP="002A5B97"/>
                                    <w:p w14:paraId="29324350" w14:textId="77777777" w:rsidR="002A5B97" w:rsidRDefault="002A5B97" w:rsidP="002A5B97"/>
                                    <w:p w14:paraId="1054B1B8" w14:textId="77777777" w:rsidR="002A5B97" w:rsidRDefault="002A5B97" w:rsidP="002A5B97"/>
                                    <w:p w14:paraId="5C24F8A1" w14:textId="77777777" w:rsidR="002A5B97" w:rsidRDefault="002A5B97" w:rsidP="002A5B97"/>
                                    <w:p w14:paraId="257FFB9D" w14:textId="77777777" w:rsidR="002A5B97" w:rsidRDefault="002A5B97" w:rsidP="002A5B97"/>
                                    <w:p w14:paraId="0E766CD0" w14:textId="77777777" w:rsidR="002A5B97" w:rsidRDefault="002A5B97" w:rsidP="002A5B97"/>
                                    <w:p w14:paraId="5933E749" w14:textId="77777777" w:rsidR="002A5B97" w:rsidRDefault="002A5B97" w:rsidP="002A5B97"/>
                                    <w:p w14:paraId="338FA7D9" w14:textId="77777777" w:rsidR="002A5B97" w:rsidRDefault="002A5B97" w:rsidP="002A5B97"/>
                                    <w:p w14:paraId="574F3850" w14:textId="77777777" w:rsidR="002A5B97" w:rsidRDefault="002A5B97" w:rsidP="002A5B97"/>
                                    <w:p w14:paraId="77A90160" w14:textId="77777777" w:rsidR="002A5B97" w:rsidRDefault="002A5B97" w:rsidP="002A5B97"/>
                                    <w:p w14:paraId="7C9F56F5" w14:textId="77777777" w:rsidR="002A5B97" w:rsidRDefault="002A5B97" w:rsidP="002A5B97"/>
                                    <w:p w14:paraId="038A9C8F" w14:textId="77777777" w:rsidR="002A5B97" w:rsidRDefault="002A5B97" w:rsidP="002A5B97"/>
                                    <w:p w14:paraId="07A34932" w14:textId="77777777" w:rsidR="002A5B97" w:rsidRDefault="002A5B97" w:rsidP="002A5B97"/>
                                    <w:p w14:paraId="762AA89B" w14:textId="77777777" w:rsidR="002A5B97" w:rsidRDefault="002A5B97" w:rsidP="002A5B97"/>
                                    <w:p w14:paraId="749C76A5" w14:textId="77777777" w:rsidR="002A5B97" w:rsidRDefault="002A5B97" w:rsidP="002A5B97"/>
                                    <w:p w14:paraId="2CCCBB9A" w14:textId="77777777" w:rsidR="002A5B97" w:rsidRDefault="002A5B97" w:rsidP="002A5B97"/>
                                    <w:p w14:paraId="21FD962C" w14:textId="77777777" w:rsidR="002A5B97" w:rsidRDefault="002A5B97" w:rsidP="002A5B97"/>
                                    <w:p w14:paraId="20F8DB95" w14:textId="77777777" w:rsidR="002A5B97" w:rsidRDefault="002A5B97" w:rsidP="002A5B97"/>
                                    <w:p w14:paraId="30197A85" w14:textId="77777777" w:rsidR="002A5B97" w:rsidRDefault="002A5B97" w:rsidP="002A5B97"/>
                                    <w:p w14:paraId="6A3D3F0A" w14:textId="77777777" w:rsidR="002A5B97" w:rsidRDefault="002A5B97" w:rsidP="002A5B97"/>
                                    <w:p w14:paraId="3891212A" w14:textId="77777777" w:rsidR="002A5B97" w:rsidRDefault="002A5B97" w:rsidP="002A5B97"/>
                                    <w:p w14:paraId="0D4D3AB7"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PRESENTED BY:</w:t>
                                      </w:r>
                                    </w:p>
                                    <w:p w14:paraId="29858DA9" w14:textId="77777777" w:rsidR="002A5B97" w:rsidRPr="002A5B97" w:rsidRDefault="002A5B97" w:rsidP="002A5B97">
                                      <w:pPr>
                                        <w:rPr>
                                          <w:rFonts w:ascii="Times New Roman" w:hAnsi="Times New Roman" w:cs="Times New Roman"/>
                                          <w:sz w:val="20"/>
                                        </w:rPr>
                                      </w:pPr>
                                    </w:p>
                                    <w:p w14:paraId="75D81AB4"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PRACHETAA S</w:t>
                                      </w:r>
                                    </w:p>
                                    <w:p w14:paraId="759237EC"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NANDHINI SRI V R</w:t>
                                      </w:r>
                                    </w:p>
                                    <w:p w14:paraId="06EFB9F8" w14:textId="19A9A3DF"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DEEPAK SURYA M</w:t>
                                      </w:r>
                                    </w:p>
                                    <w:p w14:paraId="40C32685"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BHAVADHAARANY R</w:t>
                                      </w:r>
                                    </w:p>
                                    <w:p w14:paraId="0A0D1B5A" w14:textId="6235F2F0" w:rsidR="002A5B97" w:rsidRPr="002A5B97" w:rsidRDefault="002A5B97" w:rsidP="002A5B97">
                                      <w:r w:rsidRPr="002A5B97">
                                        <w:rPr>
                                          <w:rFonts w:ascii="Times New Roman" w:hAnsi="Times New Roman" w:cs="Times New Roman"/>
                                          <w:sz w:val="20"/>
                                        </w:rPr>
                                        <w:t>ISHRATH TASNEEM K</w:t>
                                      </w:r>
                                    </w:p>
                                  </w:tc>
                                </w:tr>
                              </w:tbl>
                              <w:p w14:paraId="0CB0CF81" w14:textId="77777777" w:rsidR="002A5B97" w:rsidRDefault="002A5B9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CF89515" id="_x0000_t202" coordsize="21600,21600" o:spt="202" path="m,l,21600r21600,l21600,xe">
                    <v:stroke joinstyle="miter"/>
                    <v:path gradientshapeok="t" o:connecttype="rect"/>
                  </v:shapetype>
                  <v:shape id="Text Box 138" o:spid="_x0000_s1026" type="#_x0000_t202" style="position:absolute;margin-left:0;margin-top:0;width:560.1pt;height:650.6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" fillcolor="white [3201]" stroked="f" strokeweight=".5pt">
                    <v:textbox inset="0,0,0,0">
                      <w:txbxContent>
                        <w:tbl>
                          <w:tblPr>
                            <w:tblW w:w="5000" w:type="pct"/>
                            <w:jc w:val="center"/>
                            <w:tblBorders>
                              <w:insideV w:val="single" w:sz="12" w:space="0" w:color="E8A600" w:themeColor="accent2"/>
                            </w:tblBorders>
                            <w:tblCellMar>
                              <w:top w:w="1296" w:type="dxa"/>
                              <w:left w:w="360" w:type="dxa"/>
                              <w:bottom w:w="1296" w:type="dxa"/>
                              <w:right w:w="360" w:type="dxa"/>
                            </w:tblCellMar>
                            <w:tblLook w:val="04A0" w:firstRow="1" w:lastRow="0" w:firstColumn="1" w:lastColumn="0" w:noHBand="0" w:noVBand="1"/>
                          </w:tblPr>
                          <w:tblGrid>
                            <w:gridCol w:w="5756"/>
                            <w:gridCol w:w="5451"/>
                          </w:tblGrid>
                          <w:tr w:rsidR="002A5B97" w14:paraId="33DEFD86" w14:textId="77777777">
                            <w:trPr>
                              <w:jc w:val="center"/>
                            </w:trPr>
                            <w:tc>
                              <w:tcPr>
                                <w:tcW w:w="2568" w:type="pct"/>
                                <w:vAlign w:val="center"/>
                              </w:tcPr>
                              <w:p w14:paraId="442CAED7" w14:textId="5639C225" w:rsidR="002A5B97" w:rsidRDefault="002A5B97">
                                <w:pPr>
                                  <w:jc w:val="right"/>
                                </w:pPr>
                                <w:r>
                                  <w:rPr>
                                    <w:noProof/>
                                  </w:rPr>
                                  <w:drawing>
                                    <wp:inline distT="0" distB="0" distL="0" distR="0" wp14:anchorId="00D9F83C" wp14:editId="67A1F68C">
                                      <wp:extent cx="2607945" cy="2825115"/>
                                      <wp:effectExtent l="19050" t="0" r="1905" b="794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dney.jpg"/>
                                              <pic:cNvPicPr/>
                                            </pic:nvPicPr>
                                            <pic:blipFill>
                                              <a:blip r:embed="rId7">
                                                <a:extLst>
                                                  <a:ext uri="{28A0092B-C50C-407E-A947-70E740481C1C}">
                                                    <a14:useLocalDpi xmlns:a14="http://schemas.microsoft.com/office/drawing/2010/main" val="0"/>
                                                  </a:ext>
                                                </a:extLst>
                                              </a:blip>
                                              <a:stretch>
                                                <a:fillRect/>
                                              </a:stretch>
                                            </pic:blipFill>
                                            <pic:spPr>
                                              <a:xfrm>
                                                <a:off x="0" y="0"/>
                                                <a:ext cx="2607945" cy="28251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28A724" w14:textId="7C7AA418" w:rsidR="002A5B97" w:rsidRDefault="002A5B97">
                                <w:pPr>
                                  <w:jc w:val="right"/>
                                </w:pPr>
                              </w:p>
                              <w:p w14:paraId="07F61612" w14:textId="77777777" w:rsidR="002A5B97" w:rsidRDefault="002A5B97">
                                <w:pPr>
                                  <w:jc w:val="right"/>
                                </w:pPr>
                              </w:p>
                              <w:sdt>
                                <w:sdtPr>
                                  <w:rPr>
                                    <w:rFonts w:ascii="Times New Roman" w:hAnsi="Times New Roman" w:cs="Times New Roman"/>
                                    <w:b/>
                                    <w:bCs/>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3C4939" w14:textId="0D7EADC0" w:rsidR="002A5B97" w:rsidRPr="002A5B97" w:rsidRDefault="002A5B97">
                                    <w:pPr>
                                      <w:pStyle w:val="NoSpacing"/>
                                      <w:spacing w:line="312" w:lineRule="auto"/>
                                      <w:jc w:val="right"/>
                                      <w:rPr>
                                        <w:rFonts w:ascii="Times New Roman" w:hAnsi="Times New Roman" w:cs="Times New Roman"/>
                                        <w:b/>
                                        <w:bCs/>
                                        <w:caps/>
                                        <w:color w:val="191919" w:themeColor="text1" w:themeTint="E6"/>
                                        <w:sz w:val="44"/>
                                        <w:szCs w:val="44"/>
                                      </w:rPr>
                                    </w:pPr>
                                    <w:r w:rsidRPr="002A5B97">
                                      <w:rPr>
                                        <w:rFonts w:ascii="Times New Roman" w:hAnsi="Times New Roman" w:cs="Times New Roman"/>
                                        <w:b/>
                                        <w:bCs/>
                                        <w:caps/>
                                        <w:color w:val="191919" w:themeColor="text1" w:themeTint="E6"/>
                                        <w:sz w:val="44"/>
                                        <w:szCs w:val="44"/>
                                      </w:rPr>
                                      <w:t>PREDICTION OF CHRONIC KIDNEY DISEASE USING SVM</w:t>
                                    </w:r>
                                  </w:p>
                                </w:sdtContent>
                              </w:sdt>
                              <w:sdt>
                                <w:sdtPr>
                                  <w:rPr>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0D1BE64" w14:textId="5D12E98D" w:rsidR="002A5B97" w:rsidRDefault="002A5B97">
                                    <w:pPr>
                                      <w:jc w:val="right"/>
                                      <w:rPr>
                                        <w:szCs w:val="24"/>
                                      </w:rPr>
                                    </w:pPr>
                                    <w:r>
                                      <w:rPr>
                                        <w:szCs w:val="24"/>
                                      </w:rPr>
                                      <w:t xml:space="preserve">     </w:t>
                                    </w:r>
                                  </w:p>
                                </w:sdtContent>
                              </w:sdt>
                            </w:tc>
                            <w:tc>
                              <w:tcPr>
                                <w:tcW w:w="2432" w:type="pct"/>
                                <w:vAlign w:val="center"/>
                              </w:tcPr>
                              <w:p w14:paraId="5B275660" w14:textId="77777777" w:rsidR="002A5B97" w:rsidRDefault="002A5B97">
                                <w:pPr>
                                  <w:pStyle w:val="NoSpacing"/>
                                </w:pPr>
                              </w:p>
                              <w:p w14:paraId="477D7752" w14:textId="77777777" w:rsidR="002A5B97" w:rsidRDefault="002A5B97" w:rsidP="002A5B97"/>
                              <w:p w14:paraId="3BECC01B" w14:textId="77777777" w:rsidR="002A5B97" w:rsidRDefault="002A5B97" w:rsidP="002A5B97"/>
                              <w:p w14:paraId="08F52277" w14:textId="77777777" w:rsidR="002A5B97" w:rsidRDefault="002A5B97" w:rsidP="002A5B97"/>
                              <w:p w14:paraId="5B7768A7" w14:textId="77777777" w:rsidR="002A5B97" w:rsidRDefault="002A5B97" w:rsidP="002A5B97"/>
                              <w:p w14:paraId="29324350" w14:textId="77777777" w:rsidR="002A5B97" w:rsidRDefault="002A5B97" w:rsidP="002A5B97"/>
                              <w:p w14:paraId="1054B1B8" w14:textId="77777777" w:rsidR="002A5B97" w:rsidRDefault="002A5B97" w:rsidP="002A5B97"/>
                              <w:p w14:paraId="5C24F8A1" w14:textId="77777777" w:rsidR="002A5B97" w:rsidRDefault="002A5B97" w:rsidP="002A5B97"/>
                              <w:p w14:paraId="257FFB9D" w14:textId="77777777" w:rsidR="002A5B97" w:rsidRDefault="002A5B97" w:rsidP="002A5B97"/>
                              <w:p w14:paraId="0E766CD0" w14:textId="77777777" w:rsidR="002A5B97" w:rsidRDefault="002A5B97" w:rsidP="002A5B97"/>
                              <w:p w14:paraId="5933E749" w14:textId="77777777" w:rsidR="002A5B97" w:rsidRDefault="002A5B97" w:rsidP="002A5B97"/>
                              <w:p w14:paraId="338FA7D9" w14:textId="77777777" w:rsidR="002A5B97" w:rsidRDefault="002A5B97" w:rsidP="002A5B97"/>
                              <w:p w14:paraId="574F3850" w14:textId="77777777" w:rsidR="002A5B97" w:rsidRDefault="002A5B97" w:rsidP="002A5B97"/>
                              <w:p w14:paraId="77A90160" w14:textId="77777777" w:rsidR="002A5B97" w:rsidRDefault="002A5B97" w:rsidP="002A5B97"/>
                              <w:p w14:paraId="7C9F56F5" w14:textId="77777777" w:rsidR="002A5B97" w:rsidRDefault="002A5B97" w:rsidP="002A5B97"/>
                              <w:p w14:paraId="038A9C8F" w14:textId="77777777" w:rsidR="002A5B97" w:rsidRDefault="002A5B97" w:rsidP="002A5B97"/>
                              <w:p w14:paraId="07A34932" w14:textId="77777777" w:rsidR="002A5B97" w:rsidRDefault="002A5B97" w:rsidP="002A5B97"/>
                              <w:p w14:paraId="762AA89B" w14:textId="77777777" w:rsidR="002A5B97" w:rsidRDefault="002A5B97" w:rsidP="002A5B97"/>
                              <w:p w14:paraId="749C76A5" w14:textId="77777777" w:rsidR="002A5B97" w:rsidRDefault="002A5B97" w:rsidP="002A5B97"/>
                              <w:p w14:paraId="2CCCBB9A" w14:textId="77777777" w:rsidR="002A5B97" w:rsidRDefault="002A5B97" w:rsidP="002A5B97"/>
                              <w:p w14:paraId="21FD962C" w14:textId="77777777" w:rsidR="002A5B97" w:rsidRDefault="002A5B97" w:rsidP="002A5B97"/>
                              <w:p w14:paraId="20F8DB95" w14:textId="77777777" w:rsidR="002A5B97" w:rsidRDefault="002A5B97" w:rsidP="002A5B97"/>
                              <w:p w14:paraId="30197A85" w14:textId="77777777" w:rsidR="002A5B97" w:rsidRDefault="002A5B97" w:rsidP="002A5B97"/>
                              <w:p w14:paraId="6A3D3F0A" w14:textId="77777777" w:rsidR="002A5B97" w:rsidRDefault="002A5B97" w:rsidP="002A5B97"/>
                              <w:p w14:paraId="3891212A" w14:textId="77777777" w:rsidR="002A5B97" w:rsidRDefault="002A5B97" w:rsidP="002A5B97"/>
                              <w:p w14:paraId="0D4D3AB7"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PRESENTED BY:</w:t>
                                </w:r>
                              </w:p>
                              <w:p w14:paraId="29858DA9" w14:textId="77777777" w:rsidR="002A5B97" w:rsidRPr="002A5B97" w:rsidRDefault="002A5B97" w:rsidP="002A5B97">
                                <w:pPr>
                                  <w:rPr>
                                    <w:rFonts w:ascii="Times New Roman" w:hAnsi="Times New Roman" w:cs="Times New Roman"/>
                                    <w:sz w:val="20"/>
                                  </w:rPr>
                                </w:pPr>
                              </w:p>
                              <w:p w14:paraId="75D81AB4"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PRACHETAA S</w:t>
                                </w:r>
                              </w:p>
                              <w:p w14:paraId="759237EC"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NANDHINI SRI V R</w:t>
                                </w:r>
                              </w:p>
                              <w:p w14:paraId="06EFB9F8" w14:textId="19A9A3DF"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DEEPAK SURYA M</w:t>
                                </w:r>
                              </w:p>
                              <w:p w14:paraId="40C32685" w14:textId="77777777" w:rsidR="002A5B97" w:rsidRPr="002A5B97" w:rsidRDefault="002A5B97" w:rsidP="002A5B97">
                                <w:pPr>
                                  <w:rPr>
                                    <w:rFonts w:ascii="Times New Roman" w:hAnsi="Times New Roman" w:cs="Times New Roman"/>
                                    <w:sz w:val="20"/>
                                  </w:rPr>
                                </w:pPr>
                                <w:r w:rsidRPr="002A5B97">
                                  <w:rPr>
                                    <w:rFonts w:ascii="Times New Roman" w:hAnsi="Times New Roman" w:cs="Times New Roman"/>
                                    <w:sz w:val="20"/>
                                  </w:rPr>
                                  <w:t>BHAVADHAARANY R</w:t>
                                </w:r>
                              </w:p>
                              <w:p w14:paraId="0A0D1B5A" w14:textId="6235F2F0" w:rsidR="002A5B97" w:rsidRPr="002A5B97" w:rsidRDefault="002A5B97" w:rsidP="002A5B97">
                                <w:r w:rsidRPr="002A5B97">
                                  <w:rPr>
                                    <w:rFonts w:ascii="Times New Roman" w:hAnsi="Times New Roman" w:cs="Times New Roman"/>
                                    <w:sz w:val="20"/>
                                  </w:rPr>
                                  <w:t>ISHRATH TASNEEM K</w:t>
                                </w:r>
                              </w:p>
                            </w:tc>
                          </w:tr>
                        </w:tbl>
                        <w:p w14:paraId="0CB0CF81" w14:textId="77777777" w:rsidR="002A5B97" w:rsidRDefault="002A5B97"/>
                      </w:txbxContent>
                    </v:textbox>
                    <w10:wrap anchorx="page" anchory="page"/>
                  </v:shape>
                </w:pict>
              </mc:Fallback>
            </mc:AlternateContent>
          </w:r>
          <w:r w:rsidR="002A5B97">
            <w:br w:type="page"/>
          </w:r>
        </w:p>
      </w:sdtContent>
    </w:sdt>
    <w:p w14:paraId="5CDCDDF7" w14:textId="3DF0CD30" w:rsidR="006D6BC7" w:rsidRDefault="00CD4A9A">
      <w:pPr>
        <w:tabs>
          <w:tab w:val="left" w:pos="2880"/>
        </w:tabs>
        <w:ind w:right="360"/>
        <w:jc w:val="both"/>
        <w:rPr>
          <w:rFonts w:ascii="Open Sans Regular" w:eastAsia="Open Sans Regular" w:hAnsi="Open Sans Regular" w:cs="Open Sans Regular"/>
        </w:rPr>
      </w:pPr>
      <w:r>
        <w:lastRenderedPageBreak/>
        <w:tab/>
      </w:r>
    </w:p>
    <w:p w14:paraId="203C2DB1" w14:textId="77777777" w:rsidR="006D6BC7" w:rsidRDefault="00CD4A9A">
      <w:pPr>
        <w:ind w:right="360"/>
        <w:jc w:val="both"/>
        <w:rPr>
          <w:rFonts w:ascii="Open Sans Regular" w:eastAsia="Open Sans Regular" w:hAnsi="Open Sans Regular" w:cs="Open Sans Regular"/>
        </w:rPr>
      </w:pPr>
      <w:r>
        <w:rPr>
          <w:rFonts w:ascii="Open Sans Bold" w:eastAsia="Open Sans Bold" w:hAnsi="Open Sans Bold" w:cs="Open Sans Bold"/>
          <w:b/>
        </w:rPr>
        <w:t>1   INTRODUCTION</w:t>
      </w:r>
    </w:p>
    <w:p w14:paraId="3FB1946D" w14:textId="77777777" w:rsidR="006D6BC7" w:rsidRDefault="006D6BC7">
      <w:pPr>
        <w:ind w:right="360"/>
        <w:jc w:val="both"/>
        <w:rPr>
          <w:rFonts w:ascii="Open Sans Regular" w:eastAsia="Open Sans Regular" w:hAnsi="Open Sans Regular" w:cs="Open Sans Regular"/>
        </w:rPr>
      </w:pPr>
    </w:p>
    <w:p w14:paraId="1A97EB1F" w14:textId="77777777" w:rsidR="006D6BC7" w:rsidRDefault="00CD4A9A">
      <w:pPr>
        <w:ind w:right="360"/>
        <w:jc w:val="both"/>
        <w:rPr>
          <w:rFonts w:ascii="Open Sans Regular" w:eastAsia="Open Sans Regular" w:hAnsi="Open Sans Regular" w:cs="Open Sans Regular"/>
        </w:rPr>
      </w:pPr>
      <w:r>
        <w:tab/>
      </w:r>
      <w:r>
        <w:rPr>
          <w:rFonts w:ascii="Open Sans Regular" w:eastAsia="Open Sans Regular" w:hAnsi="Open Sans Regular" w:cs="Open Sans Regular"/>
        </w:rPr>
        <w:t>1.1   OVERVIEW</w:t>
      </w:r>
    </w:p>
    <w:p w14:paraId="5123CFB7" w14:textId="77777777" w:rsidR="006D6BC7" w:rsidRDefault="006D6BC7">
      <w:pPr>
        <w:ind w:right="360"/>
        <w:jc w:val="both"/>
        <w:rPr>
          <w:rFonts w:ascii="Open Sans Regular" w:eastAsia="Open Sans Regular" w:hAnsi="Open Sans Regular" w:cs="Open Sans Regular"/>
        </w:rPr>
      </w:pPr>
    </w:p>
    <w:p w14:paraId="65E475F2" w14:textId="481307A6"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tab/>
      </w:r>
      <w:r>
        <w:rPr>
          <w:rFonts w:ascii="Open Sans Regular" w:eastAsia="Open Sans Regular" w:hAnsi="Open Sans Regular" w:cs="Open Sans Regular"/>
          <w:sz w:val="21"/>
        </w:rPr>
        <w:t>This is an ambitious,</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student-led,</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in</w:t>
      </w:r>
      <w:r w:rsidR="002A5B97">
        <w:rPr>
          <w:rFonts w:ascii="Open Sans Regular" w:eastAsia="Open Sans Regular" w:hAnsi="Open Sans Regular" w:cs="Open Sans Regular"/>
          <w:sz w:val="21"/>
        </w:rPr>
        <w:t>i</w:t>
      </w:r>
      <w:r>
        <w:rPr>
          <w:rFonts w:ascii="Open Sans Regular" w:eastAsia="Open Sans Regular" w:hAnsi="Open Sans Regular" w:cs="Open Sans Regular"/>
          <w:sz w:val="21"/>
        </w:rPr>
        <w:t>tiative to plan,</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design and build a model which provides an eff</w:t>
      </w:r>
      <w:r w:rsidR="002A5B97">
        <w:rPr>
          <w:rFonts w:ascii="Open Sans Regular" w:eastAsia="Open Sans Regular" w:hAnsi="Open Sans Regular" w:cs="Open Sans Regular"/>
          <w:sz w:val="21"/>
        </w:rPr>
        <w:t>i</w:t>
      </w:r>
      <w:r>
        <w:rPr>
          <w:rFonts w:ascii="Open Sans Regular" w:eastAsia="Open Sans Regular" w:hAnsi="Open Sans Regular" w:cs="Open Sans Regular"/>
          <w:sz w:val="21"/>
        </w:rPr>
        <w:t>cient and faster way to predict whether the patient is suffering from the major kidney problem known as CHRONIC-KIDNEY DISEASE.</w:t>
      </w:r>
    </w:p>
    <w:p w14:paraId="088DB649" w14:textId="1D194E4A"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tab/>
      </w:r>
      <w:r>
        <w:rPr>
          <w:rFonts w:ascii="Open Sans Regular" w:eastAsia="Open Sans Regular" w:hAnsi="Open Sans Regular" w:cs="Open Sans Regular"/>
          <w:color w:val="333333"/>
          <w:sz w:val="21"/>
          <w:shd w:val="clear" w:color="auto" w:fill="FFFFFF"/>
        </w:rPr>
        <w:t>CHRONIC KIDNEY DISEASE (CKD)is a major medical problem and can be cured if treated in the early stages.</w:t>
      </w:r>
      <w:r w:rsidR="002A5B97">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This model is built in with different conditions of people (</w:t>
      </w:r>
      <w:proofErr w:type="spellStart"/>
      <w:r>
        <w:rPr>
          <w:rFonts w:ascii="Open Sans Regular" w:eastAsia="Open Sans Regular" w:hAnsi="Open Sans Regular" w:cs="Open Sans Regular"/>
          <w:color w:val="333333"/>
          <w:sz w:val="21"/>
          <w:shd w:val="clear" w:color="auto" w:fill="FFFFFF"/>
        </w:rPr>
        <w:t>i.e</w:t>
      </w:r>
      <w:proofErr w:type="spellEnd"/>
      <w:r>
        <w:rPr>
          <w:rFonts w:ascii="Open Sans Regular" w:eastAsia="Open Sans Regular" w:hAnsi="Open Sans Regular" w:cs="Open Sans Regular"/>
          <w:color w:val="333333"/>
          <w:sz w:val="21"/>
          <w:shd w:val="clear" w:color="auto" w:fill="FFFFFF"/>
        </w:rPr>
        <w:t xml:space="preserve"> with </w:t>
      </w:r>
      <w:proofErr w:type="spellStart"/>
      <w:r>
        <w:rPr>
          <w:rFonts w:ascii="Open Sans Regular" w:eastAsia="Open Sans Regular" w:hAnsi="Open Sans Regular" w:cs="Open Sans Regular"/>
          <w:color w:val="333333"/>
          <w:sz w:val="21"/>
          <w:shd w:val="clear" w:color="auto" w:fill="FFFFFF"/>
        </w:rPr>
        <w:t>ckd</w:t>
      </w:r>
      <w:proofErr w:type="spellEnd"/>
      <w:r>
        <w:rPr>
          <w:rFonts w:ascii="Open Sans Regular" w:eastAsia="Open Sans Regular" w:hAnsi="Open Sans Regular" w:cs="Open Sans Regular"/>
          <w:color w:val="333333"/>
          <w:sz w:val="21"/>
          <w:shd w:val="clear" w:color="auto" w:fill="FFFFFF"/>
        </w:rPr>
        <w:t xml:space="preserve"> and without </w:t>
      </w:r>
      <w:proofErr w:type="spellStart"/>
      <w:r>
        <w:rPr>
          <w:rFonts w:ascii="Open Sans Regular" w:eastAsia="Open Sans Regular" w:hAnsi="Open Sans Regular" w:cs="Open Sans Regular"/>
          <w:color w:val="333333"/>
          <w:sz w:val="21"/>
          <w:shd w:val="clear" w:color="auto" w:fill="FFFFFF"/>
        </w:rPr>
        <w:t>ckd</w:t>
      </w:r>
      <w:proofErr w:type="spellEnd"/>
      <w:r>
        <w:rPr>
          <w:rFonts w:ascii="Open Sans Regular" w:eastAsia="Open Sans Regular" w:hAnsi="Open Sans Regular" w:cs="Open Sans Regular"/>
          <w:color w:val="333333"/>
          <w:sz w:val="21"/>
          <w:shd w:val="clear" w:color="auto" w:fill="FFFFFF"/>
        </w:rPr>
        <w:t xml:space="preserve">).Thus , it would help in predicting the conditions of new suspects in a much faster way. </w:t>
      </w:r>
    </w:p>
    <w:p w14:paraId="3F96BB2D" w14:textId="77777777" w:rsidR="006D6BC7" w:rsidRDefault="006D6BC7">
      <w:pPr>
        <w:ind w:right="360"/>
        <w:jc w:val="both"/>
        <w:rPr>
          <w:rFonts w:ascii="Open Sans Regular" w:eastAsia="Open Sans Regular" w:hAnsi="Open Sans Regular" w:cs="Open Sans Regular"/>
          <w:smallCaps/>
          <w:color w:val="333333"/>
          <w:sz w:val="21"/>
          <w:shd w:val="clear" w:color="auto" w:fill="FFFFFF"/>
          <w:vertAlign w:val="superscript"/>
        </w:rPr>
      </w:pPr>
    </w:p>
    <w:p w14:paraId="14979115" w14:textId="77777777"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tab/>
      </w:r>
      <w:r>
        <w:rPr>
          <w:rFonts w:ascii="Open Sans Regular" w:eastAsia="Open Sans Regular" w:hAnsi="Open Sans Regular" w:cs="Open Sans Regular"/>
          <w:color w:val="333333"/>
          <w:sz w:val="21"/>
          <w:shd w:val="clear" w:color="auto" w:fill="FFFFFF"/>
        </w:rPr>
        <w:t>1.2   PURPOSE</w:t>
      </w:r>
    </w:p>
    <w:p w14:paraId="15A57D0B" w14:textId="2FB070E3"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tab/>
      </w:r>
      <w:r>
        <w:tab/>
      </w:r>
      <w:r>
        <w:rPr>
          <w:rFonts w:ascii="Open Sans Regular" w:eastAsia="Open Sans Regular" w:hAnsi="Open Sans Regular" w:cs="Open Sans Regular"/>
          <w:color w:val="333333"/>
          <w:sz w:val="21"/>
          <w:shd w:val="clear" w:color="auto" w:fill="FFFFFF"/>
        </w:rPr>
        <w:t xml:space="preserve">The attributes collected from various medical tests are used here to measure the severity of the problem. The attributes may include the person's age factor, red blood cells count, </w:t>
      </w:r>
      <w:proofErr w:type="spellStart"/>
      <w:r>
        <w:rPr>
          <w:rFonts w:ascii="Open Sans Regular" w:eastAsia="Open Sans Regular" w:hAnsi="Open Sans Regular" w:cs="Open Sans Regular"/>
          <w:color w:val="333333"/>
          <w:sz w:val="21"/>
          <w:shd w:val="clear" w:color="auto" w:fill="FFFFFF"/>
        </w:rPr>
        <w:t>hemoglobinlevel</w:t>
      </w:r>
      <w:proofErr w:type="spellEnd"/>
      <w:r>
        <w:rPr>
          <w:rFonts w:ascii="Open Sans Regular" w:eastAsia="Open Sans Regular" w:hAnsi="Open Sans Regular" w:cs="Open Sans Regular"/>
          <w:color w:val="333333"/>
          <w:sz w:val="21"/>
          <w:shd w:val="clear" w:color="auto" w:fill="FFFFFF"/>
        </w:rPr>
        <w:t>,</w:t>
      </w:r>
      <w:r w:rsidR="002A5B97">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blood pressure,</w:t>
      </w:r>
      <w:r w:rsidR="002A5B97">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etc. In this prediction model, we feed those values of attributes collected as input.</w:t>
      </w:r>
    </w:p>
    <w:p w14:paraId="08BABB22" w14:textId="649127CB"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And this trained model would deliver the feedback whether the patient is suspected to</w:t>
      </w:r>
      <w:ins w:id="0" w:author="Guest #9" w:date="2020-07-07T02:34:00Z">
        <w:r>
          <w:rPr>
            <w:rFonts w:ascii="Open Sans Regular" w:eastAsia="Open Sans Regular" w:hAnsi="Open Sans Regular" w:cs="Open Sans Regular"/>
            <w:color w:val="333333"/>
            <w:sz w:val="21"/>
            <w:shd w:val="clear" w:color="auto" w:fill="FFFFFF"/>
          </w:rPr>
          <w:t xml:space="preserve"> </w:t>
        </w:r>
      </w:ins>
      <w:r>
        <w:rPr>
          <w:rFonts w:ascii="Open Sans Regular" w:eastAsia="Open Sans Regular" w:hAnsi="Open Sans Regular" w:cs="Open Sans Regular"/>
          <w:color w:val="333333"/>
          <w:sz w:val="21"/>
          <w:shd w:val="clear" w:color="auto" w:fill="FFFFFF"/>
        </w:rPr>
        <w:t>have the disease or not. Thus</w:t>
      </w:r>
      <w:r w:rsidR="002A5B97">
        <w:rPr>
          <w:rFonts w:ascii="Open Sans Regular" w:eastAsia="Open Sans Regular" w:hAnsi="Open Sans Regular" w:cs="Open Sans Regular"/>
          <w:color w:val="333333"/>
          <w:sz w:val="21"/>
          <w:shd w:val="clear" w:color="auto" w:fill="FFFFFF"/>
        </w:rPr>
        <w:t>,</w:t>
      </w:r>
      <w:r>
        <w:rPr>
          <w:rFonts w:ascii="Open Sans Regular" w:eastAsia="Open Sans Regular" w:hAnsi="Open Sans Regular" w:cs="Open Sans Regular"/>
          <w:color w:val="333333"/>
          <w:sz w:val="21"/>
          <w:shd w:val="clear" w:color="auto" w:fill="FFFFFF"/>
        </w:rPr>
        <w:t xml:space="preserve"> this would help in working to cure the disease and would be able to predict the survival rate of the patient after illness. </w:t>
      </w:r>
    </w:p>
    <w:p w14:paraId="7EA9BA4D" w14:textId="77777777"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tab/>
      </w:r>
    </w:p>
    <w:p w14:paraId="505D0998" w14:textId="77777777" w:rsidR="006D6BC7" w:rsidRDefault="00CD4A9A">
      <w:pPr>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Bold" w:eastAsia="Open Sans Bold" w:hAnsi="Open Sans Bold" w:cs="Open Sans Bold"/>
          <w:b/>
          <w:color w:val="333333"/>
          <w:shd w:val="clear" w:color="auto" w:fill="FFFFFF"/>
        </w:rPr>
        <w:t xml:space="preserve"> 2.LITERATURE SURVEY</w:t>
      </w:r>
    </w:p>
    <w:p w14:paraId="1C45DC2B" w14:textId="77777777" w:rsidR="006D6BC7" w:rsidRDefault="006D6BC7">
      <w:pPr>
        <w:ind w:right="360"/>
        <w:jc w:val="both"/>
        <w:rPr>
          <w:rFonts w:ascii="Open Sans Regular" w:eastAsia="Open Sans Regular" w:hAnsi="Open Sans Regular" w:cs="Open Sans Regular"/>
        </w:rPr>
      </w:pPr>
    </w:p>
    <w:p w14:paraId="3F1C3031" w14:textId="77777777" w:rsidR="006D6BC7" w:rsidRDefault="00CD4A9A">
      <w:pPr>
        <w:ind w:right="360"/>
        <w:jc w:val="both"/>
        <w:rPr>
          <w:rFonts w:ascii="Open Sans Regular" w:eastAsia="Open Sans Regular" w:hAnsi="Open Sans Regular" w:cs="Open Sans Regular"/>
        </w:rPr>
      </w:pPr>
      <w:r>
        <w:tab/>
      </w:r>
      <w:r>
        <w:rPr>
          <w:rFonts w:ascii="Open Sans Regular" w:eastAsia="Open Sans Regular" w:hAnsi="Open Sans Regular" w:cs="Open Sans Regular"/>
          <w:sz w:val="21"/>
        </w:rPr>
        <w:t>2.1 EXISTING PROBLEM</w:t>
      </w:r>
    </w:p>
    <w:p w14:paraId="3771A816" w14:textId="77777777" w:rsidR="006D6BC7" w:rsidRDefault="00CD4A9A">
      <w:pPr>
        <w:ind w:right="360"/>
        <w:jc w:val="both"/>
        <w:rPr>
          <w:rFonts w:ascii="Open Sans Regular" w:eastAsia="Open Sans Regular" w:hAnsi="Open Sans Regular" w:cs="Open Sans Regular"/>
          <w:sz w:val="21"/>
        </w:rPr>
      </w:pPr>
      <w:r>
        <w:tab/>
      </w:r>
      <w:r>
        <w:tab/>
      </w:r>
    </w:p>
    <w:p w14:paraId="1E4A1721" w14:textId="77777777" w:rsidR="006D6BC7" w:rsidRDefault="00CD4A9A">
      <w:pPr>
        <w:ind w:right="360" w:firstLine="720"/>
        <w:jc w:val="both"/>
        <w:rPr>
          <w:rFonts w:ascii="Open Sans Regular" w:eastAsia="Open Sans Regular" w:hAnsi="Open Sans Regular" w:cs="Open Sans Regular"/>
          <w:sz w:val="21"/>
        </w:rPr>
      </w:pPr>
      <w:r>
        <w:rPr>
          <w:rFonts w:ascii="Open Sans Regular" w:eastAsia="Open Sans Regular" w:hAnsi="Open Sans Regular" w:cs="Open Sans Regular"/>
          <w:color w:val="000000"/>
          <w:sz w:val="20"/>
          <w:shd w:val="clear" w:color="auto" w:fill="FFFFFF"/>
        </w:rPr>
        <w:t xml:space="preserve"> </w:t>
      </w:r>
      <w:r>
        <w:tab/>
      </w:r>
      <w:r>
        <w:rPr>
          <w:rFonts w:ascii="Open Sans Regular" w:eastAsia="Open Sans Regular" w:hAnsi="Open Sans Regular" w:cs="Open Sans Regular"/>
          <w:color w:val="000000"/>
          <w:sz w:val="21"/>
          <w:shd w:val="clear" w:color="auto" w:fill="FFFFFF"/>
        </w:rPr>
        <w:t>Healthcare professionals are able to infer the acuity and severity of a case without   superfluous or redundant documentation, but auditors may not have this ability. Adequate documentation for every service date helps to convey patient complexity during a medical record review. Although the problem list may not change dramatically from day to day during a hospitalization, the auditor only reviews the service date in question, not the entire medical record.</w:t>
      </w:r>
    </w:p>
    <w:p w14:paraId="1B661D3D" w14:textId="77777777" w:rsidR="006D6BC7" w:rsidRDefault="00CD4A9A">
      <w:pPr>
        <w:ind w:right="360"/>
        <w:jc w:val="both"/>
        <w:rPr>
          <w:rFonts w:ascii="Open Sans Regular" w:eastAsia="Open Sans Regular" w:hAnsi="Open Sans Regular" w:cs="Open Sans Regular"/>
          <w:sz w:val="21"/>
        </w:rPr>
      </w:pPr>
      <w:r>
        <w:rPr>
          <w:rFonts w:ascii="Open Sans Regular" w:eastAsia="Open Sans Regular" w:hAnsi="Open Sans Regular" w:cs="Open Sans Regular"/>
        </w:rPr>
        <w:t xml:space="preserve"> </w:t>
      </w:r>
      <w:r>
        <w:tab/>
      </w:r>
      <w:r>
        <w:rPr>
          <w:rFonts w:ascii="Open Sans Regular" w:eastAsia="Open Sans Regular" w:hAnsi="Open Sans Regular" w:cs="Open Sans Regular"/>
          <w:color w:val="000000"/>
          <w:sz w:val="21"/>
          <w:shd w:val="clear" w:color="auto" w:fill="FFFFFF"/>
        </w:rPr>
        <w:t>Hospitalists should be sure to formulate a complete and accurate description of the patient’s condition with an analogous plan of care for each encounter. Listing problems without a corresponding plan of care does not corroborate physician management of that problem and could cause a downgrade of complexity. Listing problems with a brief, generalized comment (e.g. “DM, CKD, CHF: Continue current treatment plan”) equally diminishes the complexity and effort put forth by the physician.</w:t>
      </w:r>
    </w:p>
    <w:p w14:paraId="377C753E" w14:textId="77777777" w:rsidR="006D6BC7" w:rsidRDefault="00CD4A9A">
      <w:pPr>
        <w:ind w:right="360"/>
        <w:jc w:val="both"/>
        <w:rPr>
          <w:rFonts w:ascii="Open Sans Regular" w:eastAsia="Open Sans Regular" w:hAnsi="Open Sans Regular" w:cs="Open Sans Regular"/>
        </w:rPr>
      </w:pPr>
      <w:r>
        <w:tab/>
      </w:r>
      <w:r>
        <w:rPr>
          <w:rFonts w:ascii="Open Sans Regular" w:eastAsia="Open Sans Regular" w:hAnsi="Open Sans Regular" w:cs="Open Sans Regular"/>
          <w:color w:val="000000"/>
          <w:sz w:val="21"/>
          <w:shd w:val="clear" w:color="auto" w:fill="FFFFFF"/>
        </w:rPr>
        <w:t xml:space="preserve"> Greater recognition and support for CKD may require that the disease no longer be viewed as one continuous disease state.  The major problem with this disease is it is hard to recognize till it reaches advanced state. Early CKD stages require less complex care and generate lower costs. In contrast, late-stage CKD is every bit as complex and costly as other major chronic diseases. Health authorities may not recognize and fund CKD care appropriately until late-stage CKD is defined clearly as separate and distinct from earlier stages of disease. In this review, we describe the burden of chronic diseases, consider the challenges and barriers and propose processes to improve late-stage CKD care. In particular, we recommend the need for improved continuity of care, enhanced use of information technology, multidisciplinary care, timely referral to nephrologists, protocol use and improved patient engagement.</w:t>
      </w:r>
    </w:p>
    <w:p w14:paraId="3CAA9B53" w14:textId="1DC3956D" w:rsidR="006D6BC7" w:rsidRDefault="00CD4A9A">
      <w:pPr>
        <w:ind w:right="360"/>
        <w:jc w:val="both"/>
        <w:rPr>
          <w:rFonts w:ascii="Open Sans Regular" w:eastAsia="Open Sans Regular" w:hAnsi="Open Sans Regular" w:cs="Open Sans Regular"/>
        </w:rPr>
      </w:pPr>
      <w:r>
        <w:rPr>
          <w:rFonts w:ascii="Open Sans Regular" w:eastAsia="Open Sans Regular" w:hAnsi="Open Sans Regular" w:cs="Open Sans Regular"/>
        </w:rPr>
        <w:t xml:space="preserve">  </w:t>
      </w:r>
    </w:p>
    <w:p w14:paraId="73483D8D" w14:textId="356E4AF3" w:rsidR="00C237D8" w:rsidRDefault="00C237D8">
      <w:pPr>
        <w:ind w:right="360"/>
        <w:jc w:val="both"/>
        <w:rPr>
          <w:rFonts w:ascii="Open Sans Regular" w:eastAsia="Open Sans Regular" w:hAnsi="Open Sans Regular" w:cs="Open Sans Regular"/>
        </w:rPr>
      </w:pPr>
    </w:p>
    <w:p w14:paraId="633E2883" w14:textId="62A51A6E" w:rsidR="00C237D8" w:rsidRDefault="00C237D8">
      <w:pPr>
        <w:ind w:right="360"/>
        <w:jc w:val="both"/>
        <w:rPr>
          <w:rFonts w:ascii="Open Sans Regular" w:eastAsia="Open Sans Regular" w:hAnsi="Open Sans Regular" w:cs="Open Sans Regular"/>
        </w:rPr>
      </w:pPr>
    </w:p>
    <w:p w14:paraId="72F3DCED" w14:textId="77777777" w:rsidR="00C237D8" w:rsidRDefault="00C237D8">
      <w:pPr>
        <w:ind w:right="360"/>
        <w:jc w:val="both"/>
        <w:rPr>
          <w:rFonts w:ascii="Open Sans Regular" w:eastAsia="Open Sans Regular" w:hAnsi="Open Sans Regular" w:cs="Open Sans Regular"/>
        </w:rPr>
      </w:pPr>
    </w:p>
    <w:p w14:paraId="781583C9" w14:textId="77777777" w:rsidR="006D6BC7" w:rsidRDefault="00CD4A9A">
      <w:pPr>
        <w:ind w:right="360"/>
        <w:jc w:val="both"/>
        <w:rPr>
          <w:rFonts w:ascii="Open Sans Regular" w:eastAsia="Open Sans Regular" w:hAnsi="Open Sans Regular" w:cs="Open Sans Regular"/>
        </w:rPr>
      </w:pPr>
      <w:r>
        <w:tab/>
      </w:r>
      <w:r>
        <w:rPr>
          <w:rFonts w:ascii="Open Sans Regular" w:eastAsia="Open Sans Regular" w:hAnsi="Open Sans Regular" w:cs="Open Sans Regular"/>
          <w:sz w:val="21"/>
        </w:rPr>
        <w:t>2.2 PROPOSED SOLUTION</w:t>
      </w:r>
    </w:p>
    <w:p w14:paraId="6C6D9E8B" w14:textId="77777777" w:rsidR="006D6BC7" w:rsidRDefault="006D6BC7">
      <w:pPr>
        <w:ind w:right="360"/>
        <w:jc w:val="both"/>
        <w:rPr>
          <w:rFonts w:ascii="Open Sans Regular" w:eastAsia="Open Sans Regular" w:hAnsi="Open Sans Regular" w:cs="Open Sans Regular"/>
        </w:rPr>
      </w:pPr>
    </w:p>
    <w:p w14:paraId="44682352" w14:textId="77777777" w:rsidR="006D6BC7" w:rsidRDefault="00CD4A9A">
      <w:pPr>
        <w:shd w:val="clear" w:color="auto" w:fill="FFFFFF"/>
        <w:spacing w:after="255"/>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rPr>
        <w:t xml:space="preserve">            </w:t>
      </w:r>
      <w:r>
        <w:rPr>
          <w:rFonts w:ascii="Open Sans Regular" w:eastAsia="Open Sans Regular" w:hAnsi="Open Sans Regular" w:cs="Open Sans Regular"/>
          <w:color w:val="000000"/>
          <w:sz w:val="21"/>
          <w:shd w:val="clear" w:color="auto" w:fill="FFFFFF"/>
        </w:rPr>
        <w:t>Physician documentation should always:</w:t>
      </w:r>
    </w:p>
    <w:p w14:paraId="6A1FDF1F" w14:textId="77777777" w:rsidR="006D6BC7" w:rsidRDefault="00CD4A9A">
      <w:pPr>
        <w:numPr>
          <w:ilvl w:val="0"/>
          <w:numId w:val="10"/>
        </w:numPr>
        <w:shd w:val="clear" w:color="auto" w:fill="FFFFFF"/>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color w:val="000000"/>
          <w:sz w:val="21"/>
          <w:shd w:val="clear" w:color="auto" w:fill="FFFFFF"/>
        </w:rPr>
        <w:t>Identify all problems managed or addressed during each encounter;</w:t>
      </w:r>
    </w:p>
    <w:p w14:paraId="63BF9C66" w14:textId="77777777" w:rsidR="006D6BC7" w:rsidRDefault="00CD4A9A">
      <w:pPr>
        <w:numPr>
          <w:ilvl w:val="0"/>
          <w:numId w:val="10"/>
        </w:numPr>
        <w:shd w:val="clear" w:color="auto" w:fill="FFFFFF"/>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color w:val="000000"/>
          <w:sz w:val="21"/>
          <w:shd w:val="clear" w:color="auto" w:fill="FFFFFF"/>
        </w:rPr>
        <w:t>Identify problems as stable or progressing, when appropriate;</w:t>
      </w:r>
    </w:p>
    <w:p w14:paraId="48DFE3B9" w14:textId="77777777" w:rsidR="006D6BC7" w:rsidRDefault="00CD4A9A">
      <w:pPr>
        <w:numPr>
          <w:ilvl w:val="0"/>
          <w:numId w:val="10"/>
        </w:numPr>
        <w:shd w:val="clear" w:color="auto" w:fill="FFFFFF"/>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color w:val="000000"/>
          <w:sz w:val="21"/>
          <w:shd w:val="clear" w:color="auto" w:fill="FFFFFF"/>
        </w:rPr>
        <w:t>Indicate differential diagnoses when the problem remains undefined;</w:t>
      </w:r>
    </w:p>
    <w:p w14:paraId="503014E9" w14:textId="77777777" w:rsidR="006D6BC7" w:rsidRDefault="00CD4A9A">
      <w:pPr>
        <w:numPr>
          <w:ilvl w:val="0"/>
          <w:numId w:val="10"/>
        </w:numPr>
        <w:shd w:val="clear" w:color="auto" w:fill="FFFFFF"/>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color w:val="000000"/>
          <w:sz w:val="21"/>
          <w:shd w:val="clear" w:color="auto" w:fill="FFFFFF"/>
        </w:rPr>
        <w:t>Indicate the management/treatment option(s) for each problem; and</w:t>
      </w:r>
    </w:p>
    <w:p w14:paraId="5F9F0D47" w14:textId="77777777" w:rsidR="006D6BC7" w:rsidRDefault="00CD4A9A">
      <w:pPr>
        <w:numPr>
          <w:ilvl w:val="0"/>
          <w:numId w:val="10"/>
        </w:numPr>
        <w:shd w:val="clear" w:color="auto" w:fill="FFFFFF"/>
        <w:ind w:right="360"/>
        <w:jc w:val="both"/>
        <w:rPr>
          <w:rFonts w:ascii="Open Sans Regular" w:eastAsia="Open Sans Regular" w:hAnsi="Open Sans Regular" w:cs="Open Sans Regular"/>
          <w:color w:val="000000"/>
        </w:rPr>
      </w:pPr>
      <w:r>
        <w:rPr>
          <w:rFonts w:ascii="Open Sans Regular" w:eastAsia="Open Sans Regular" w:hAnsi="Open Sans Regular" w:cs="Open Sans Regular"/>
          <w:color w:val="000000"/>
          <w:sz w:val="21"/>
          <w:shd w:val="clear" w:color="auto" w:fill="FFFFFF"/>
        </w:rPr>
        <w:t xml:space="preserve">Note management options to be continued somewhere in the progress note for that encounter (e.g. medication list) when documentation indicates a continuation of current management options </w:t>
      </w:r>
    </w:p>
    <w:p w14:paraId="73CD4670" w14:textId="77777777" w:rsidR="006D6BC7" w:rsidRDefault="00CD4A9A">
      <w:pPr>
        <w:numPr>
          <w:ilvl w:val="0"/>
          <w:numId w:val="12"/>
        </w:numPr>
        <w:tabs>
          <w:tab w:val="left" w:pos="7140"/>
        </w:tabs>
        <w:ind w:right="360"/>
        <w:jc w:val="both"/>
        <w:rPr>
          <w:rFonts w:ascii="Open Sans Regular" w:eastAsia="Open Sans Regular" w:hAnsi="Open Sans Regular" w:cs="Open Sans Regular"/>
        </w:rPr>
      </w:pPr>
      <w:r>
        <w:rPr>
          <w:rFonts w:ascii="Open Sans Regular" w:eastAsia="Open Sans Regular" w:hAnsi="Open Sans Regular" w:cs="Open Sans Regular"/>
          <w:color w:val="000000"/>
          <w:sz w:val="21"/>
        </w:rPr>
        <w:t xml:space="preserve"> Data credits should be given.</w:t>
      </w:r>
    </w:p>
    <w:p w14:paraId="25143B3D" w14:textId="77777777" w:rsidR="006D6BC7" w:rsidRDefault="00CD4A9A">
      <w:pPr>
        <w:numPr>
          <w:ilvl w:val="0"/>
          <w:numId w:val="12"/>
        </w:numPr>
        <w:tabs>
          <w:tab w:val="left" w:pos="7140"/>
        </w:tabs>
        <w:ind w:right="360"/>
        <w:jc w:val="both"/>
        <w:rPr>
          <w:rFonts w:ascii="Open Sans Regular" w:eastAsia="Open Sans Regular" w:hAnsi="Open Sans Regular" w:cs="Open Sans Regular"/>
        </w:rPr>
      </w:pPr>
      <w:r>
        <w:rPr>
          <w:rFonts w:ascii="Open Sans Regular" w:eastAsia="Open Sans Regular" w:hAnsi="Open Sans Regular" w:cs="Open Sans Regular"/>
          <w:color w:val="000000"/>
          <w:sz w:val="21"/>
        </w:rPr>
        <w:t>The data documented by the physician should be safe and persistent monitoring should be undergone in a quick manner and at regular intervals.</w:t>
      </w:r>
    </w:p>
    <w:p w14:paraId="14315314" w14:textId="77777777" w:rsidR="006D6BC7" w:rsidRDefault="00CD4A9A">
      <w:pPr>
        <w:tabs>
          <w:tab w:val="left" w:pos="7140"/>
        </w:tabs>
        <w:ind w:right="360"/>
        <w:jc w:val="both"/>
        <w:rPr>
          <w:rFonts w:ascii="Open Sans Regular" w:eastAsia="Open Sans Regular" w:hAnsi="Open Sans Regular" w:cs="Open Sans Regular"/>
        </w:rPr>
      </w:pPr>
      <w:r>
        <w:rPr>
          <w:rFonts w:ascii="Open Sans Regular" w:eastAsia="Open Sans Regular" w:hAnsi="Open Sans Regular" w:cs="Open Sans Regular"/>
        </w:rPr>
        <w:t xml:space="preserve"> </w:t>
      </w:r>
    </w:p>
    <w:p w14:paraId="434CD76B" w14:textId="7DE60A27" w:rsidR="006D6BC7" w:rsidRDefault="00CD4A9A">
      <w:pPr>
        <w:tabs>
          <w:tab w:val="left" w:pos="7140"/>
        </w:tabs>
        <w:ind w:right="360"/>
        <w:jc w:val="both"/>
        <w:rPr>
          <w:rFonts w:ascii="Open Sans Regular" w:eastAsia="Open Sans Regular" w:hAnsi="Open Sans Regular" w:cs="Open Sans Regular"/>
        </w:rPr>
      </w:pPr>
      <w:r>
        <w:rPr>
          <w:rFonts w:ascii="Open Sans Regular" w:eastAsia="Open Sans Regular" w:hAnsi="Open Sans Regular" w:cs="Open Sans Regular"/>
        </w:rPr>
        <w:t xml:space="preserve">           </w:t>
      </w:r>
      <w:r>
        <w:rPr>
          <w:rFonts w:ascii="Open Sans Regular" w:eastAsia="Open Sans Regular" w:hAnsi="Open Sans Regular" w:cs="Open Sans Regular"/>
          <w:sz w:val="21"/>
        </w:rPr>
        <w:t xml:space="preserve">Using this model which is trained with a multiple and variety of inputs would be more helpful in quicker </w:t>
      </w:r>
      <w:proofErr w:type="spellStart"/>
      <w:r>
        <w:rPr>
          <w:rFonts w:ascii="Open Sans Regular" w:eastAsia="Open Sans Regular" w:hAnsi="Open Sans Regular" w:cs="Open Sans Regular"/>
          <w:sz w:val="21"/>
        </w:rPr>
        <w:t>diagonising</w:t>
      </w:r>
      <w:proofErr w:type="spellEnd"/>
      <w:r>
        <w:rPr>
          <w:rFonts w:ascii="Open Sans Regular" w:eastAsia="Open Sans Regular" w:hAnsi="Open Sans Regular" w:cs="Open Sans Regular"/>
          <w:sz w:val="21"/>
        </w:rPr>
        <w:t xml:space="preserve"> the patient's condition. The basic test for diagnosis is blood test, urine test. Along with those the physician uses your age,</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gender,</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 xml:space="preserve">etc. The necessary data can be collected and the values can be documented. Those values can be fed to this model as input and with the output predicted, we can conclude the severity or status of the patient, that he/she should undergo </w:t>
      </w:r>
      <w:proofErr w:type="spellStart"/>
      <w:r>
        <w:rPr>
          <w:rFonts w:ascii="Open Sans Regular" w:eastAsia="Open Sans Regular" w:hAnsi="Open Sans Regular" w:cs="Open Sans Regular"/>
          <w:sz w:val="21"/>
        </w:rPr>
        <w:t>hemodialysis</w:t>
      </w:r>
      <w:proofErr w:type="spellEnd"/>
      <w:r>
        <w:rPr>
          <w:rFonts w:ascii="Open Sans Regular" w:eastAsia="Open Sans Regular" w:hAnsi="Open Sans Regular" w:cs="Open Sans Regular"/>
          <w:sz w:val="21"/>
        </w:rPr>
        <w:t xml:space="preserve"> or renal transplantation or </w:t>
      </w:r>
      <w:proofErr w:type="spellStart"/>
      <w:r>
        <w:rPr>
          <w:rFonts w:ascii="Open Sans Regular" w:eastAsia="Open Sans Regular" w:hAnsi="Open Sans Regular" w:cs="Open Sans Regular"/>
          <w:sz w:val="21"/>
        </w:rPr>
        <w:t>peritonial</w:t>
      </w:r>
      <w:proofErr w:type="spellEnd"/>
      <w:r>
        <w:rPr>
          <w:rFonts w:ascii="Open Sans Regular" w:eastAsia="Open Sans Regular" w:hAnsi="Open Sans Regular" w:cs="Open Sans Regular"/>
          <w:sz w:val="21"/>
        </w:rPr>
        <w:t xml:space="preserve"> dialysis or continue with meds or cured. Thus </w:t>
      </w:r>
      <w:r w:rsidR="002A5B97">
        <w:rPr>
          <w:rFonts w:ascii="Open Sans Regular" w:eastAsia="Open Sans Regular" w:hAnsi="Open Sans Regular" w:cs="Open Sans Regular"/>
          <w:sz w:val="21"/>
        </w:rPr>
        <w:t>,</w:t>
      </w:r>
      <w:r>
        <w:rPr>
          <w:rFonts w:ascii="Open Sans Regular" w:eastAsia="Open Sans Regular" w:hAnsi="Open Sans Regular" w:cs="Open Sans Regular"/>
          <w:sz w:val="21"/>
        </w:rPr>
        <w:t>it becomes more eff</w:t>
      </w:r>
      <w:r w:rsidR="002A5B97">
        <w:rPr>
          <w:rFonts w:ascii="Open Sans Regular" w:eastAsia="Open Sans Regular" w:hAnsi="Open Sans Regular" w:cs="Open Sans Regular"/>
          <w:sz w:val="21"/>
        </w:rPr>
        <w:t>i</w:t>
      </w:r>
      <w:r>
        <w:rPr>
          <w:rFonts w:ascii="Open Sans Regular" w:eastAsia="Open Sans Regular" w:hAnsi="Open Sans Regular" w:cs="Open Sans Regular"/>
          <w:sz w:val="21"/>
        </w:rPr>
        <w:t>cient and we can avoid loss of data as well as delay in predictions.</w:t>
      </w:r>
    </w:p>
    <w:p w14:paraId="75F103B4" w14:textId="77777777" w:rsidR="006D6BC7" w:rsidRDefault="006D6BC7">
      <w:pPr>
        <w:tabs>
          <w:tab w:val="left" w:pos="7140"/>
        </w:tabs>
        <w:ind w:right="360"/>
        <w:jc w:val="both"/>
        <w:rPr>
          <w:rFonts w:ascii="Open Sans Bold" w:eastAsia="Open Sans Bold" w:hAnsi="Open Sans Bold" w:cs="Open Sans Bold"/>
          <w:b/>
        </w:rPr>
      </w:pPr>
    </w:p>
    <w:p w14:paraId="168C55A2" w14:textId="20BDED03" w:rsidR="00966669" w:rsidRDefault="00966669">
      <w:pPr>
        <w:tabs>
          <w:tab w:val="left" w:pos="7140"/>
        </w:tabs>
        <w:ind w:right="360"/>
        <w:jc w:val="both"/>
        <w:rPr>
          <w:rFonts w:ascii="Open Sans Bold" w:eastAsia="Open Sans Bold" w:hAnsi="Open Sans Bold" w:cs="Open Sans Bold"/>
          <w:b/>
        </w:rPr>
      </w:pPr>
    </w:p>
    <w:p w14:paraId="313A58AB" w14:textId="26686406" w:rsidR="00966669" w:rsidRDefault="00966669">
      <w:pPr>
        <w:tabs>
          <w:tab w:val="left" w:pos="7140"/>
        </w:tabs>
        <w:ind w:right="360"/>
        <w:jc w:val="both"/>
        <w:rPr>
          <w:rFonts w:ascii="Open Sans Bold" w:eastAsia="Open Sans Bold" w:hAnsi="Open Sans Bold" w:cs="Open Sans Bold"/>
          <w:b/>
        </w:rPr>
      </w:pPr>
    </w:p>
    <w:p w14:paraId="0DD21419" w14:textId="51296567" w:rsidR="00966669" w:rsidRPr="00966669" w:rsidRDefault="00966669">
      <w:pPr>
        <w:tabs>
          <w:tab w:val="left" w:pos="7140"/>
        </w:tabs>
        <w:ind w:right="360"/>
        <w:jc w:val="both"/>
        <w:rPr>
          <w:rFonts w:ascii="Open Sans Regular" w:eastAsia="Open Sans Regular" w:hAnsi="Open Sans Regular" w:cs="Open Sans Regular"/>
          <w:b/>
          <w:bCs/>
          <w:szCs w:val="24"/>
        </w:rPr>
      </w:pPr>
      <w:r w:rsidRPr="00966669">
        <w:rPr>
          <w:rFonts w:ascii="Open Sans Regular" w:eastAsia="Open Sans Regular" w:hAnsi="Open Sans Regular" w:cs="Open Sans Regular"/>
          <w:b/>
          <w:bCs/>
          <w:szCs w:val="24"/>
        </w:rPr>
        <w:t>3.EXPERIMENTAL ANALYSIS</w:t>
      </w:r>
    </w:p>
    <w:p w14:paraId="3C240D4A" w14:textId="6F0BBFEA" w:rsidR="00966669" w:rsidRDefault="00966669">
      <w:pPr>
        <w:tabs>
          <w:tab w:val="left" w:pos="7140"/>
        </w:tabs>
        <w:ind w:right="360"/>
        <w:jc w:val="both"/>
        <w:rPr>
          <w:rFonts w:ascii="Open Sans Regular" w:eastAsia="Open Sans Regular" w:hAnsi="Open Sans Regular" w:cs="Open Sans Regular"/>
          <w:sz w:val="20"/>
        </w:rPr>
      </w:pPr>
      <w:r>
        <w:rPr>
          <w:rFonts w:ascii="Open Sans Regular" w:eastAsia="Open Sans Regular" w:hAnsi="Open Sans Regular" w:cs="Open Sans Regular"/>
          <w:sz w:val="20"/>
        </w:rPr>
        <w:t xml:space="preserve"> </w:t>
      </w:r>
    </w:p>
    <w:p w14:paraId="34DA782E" w14:textId="71556349" w:rsidR="00966669" w:rsidRDefault="00966669">
      <w:pPr>
        <w:tabs>
          <w:tab w:val="left" w:pos="7140"/>
        </w:tabs>
        <w:ind w:right="360"/>
        <w:jc w:val="both"/>
        <w:rPr>
          <w:rFonts w:ascii="Open Sans Regular" w:eastAsia="Open Sans Regular" w:hAnsi="Open Sans Regular" w:cs="Open Sans Regular"/>
          <w:sz w:val="20"/>
        </w:rPr>
      </w:pPr>
      <w:r>
        <w:rPr>
          <w:rFonts w:ascii="Open Sans Regular" w:eastAsia="Open Sans Regular" w:hAnsi="Open Sans Regular" w:cs="Open Sans Regular"/>
          <w:sz w:val="20"/>
        </w:rPr>
        <w:t>3.1 BLOCK DIAGRAM</w:t>
      </w:r>
    </w:p>
    <w:p w14:paraId="560A076B" w14:textId="77777777" w:rsidR="006D6BC7" w:rsidRDefault="00CD4A9A">
      <w:pPr>
        <w:tabs>
          <w:tab w:val="left" w:pos="7140"/>
        </w:tabs>
        <w:ind w:right="360"/>
        <w:jc w:val="both"/>
        <w:rPr>
          <w:rFonts w:ascii="Open Sans Regular" w:eastAsia="Open Sans Regular" w:hAnsi="Open Sans Regular" w:cs="Open Sans Regular"/>
          <w:sz w:val="20"/>
        </w:rPr>
      </w:pPr>
      <w:r>
        <w:rPr>
          <w:rFonts w:ascii="Open Sans Regular" w:eastAsia="Open Sans Regular" w:hAnsi="Open Sans Regular" w:cs="Open Sans Regular"/>
          <w:sz w:val="20"/>
        </w:rPr>
        <w:t xml:space="preserve">  </w:t>
      </w:r>
    </w:p>
    <w:p w14:paraId="59CB6A1D" w14:textId="77777777" w:rsidR="006D6BC7" w:rsidRDefault="00CD4A9A">
      <w:pPr>
        <w:tabs>
          <w:tab w:val="left" w:pos="7140"/>
        </w:tabs>
        <w:ind w:right="360"/>
        <w:jc w:val="both"/>
        <w:rPr>
          <w:rFonts w:ascii="Open Sans Regular" w:eastAsia="Open Sans Regular" w:hAnsi="Open Sans Regular" w:cs="Open Sans Regular"/>
          <w:sz w:val="20"/>
        </w:rPr>
      </w:pPr>
      <w:r>
        <w:rPr>
          <w:rFonts w:ascii="Open Sans Regular" w:eastAsia="Open Sans Regular" w:hAnsi="Open Sans Regular" w:cs="Open Sans Regular"/>
          <w:sz w:val="20"/>
        </w:rPr>
        <w:t xml:space="preserve">      </w:t>
      </w:r>
    </w:p>
    <w:p w14:paraId="6BB2B6FF" w14:textId="77777777" w:rsidR="006D6BC7" w:rsidRDefault="006D6BC7">
      <w:pPr>
        <w:tabs>
          <w:tab w:val="left" w:pos="7140"/>
        </w:tabs>
        <w:ind w:right="360"/>
        <w:jc w:val="both"/>
        <w:rPr>
          <w:rFonts w:ascii="Open Sans Regular" w:eastAsia="Open Sans Regular" w:hAnsi="Open Sans Regular" w:cs="Open Sans Regular"/>
          <w:sz w:val="20"/>
        </w:rPr>
      </w:pPr>
    </w:p>
    <w:p w14:paraId="42233405" w14:textId="0F7D22D6" w:rsidR="006D6BC7" w:rsidRDefault="00CD4A9A">
      <w:pPr>
        <w:tabs>
          <w:tab w:val="left" w:pos="7140"/>
        </w:tabs>
        <w:ind w:right="360"/>
        <w:jc w:val="both"/>
        <w:rPr>
          <w:rFonts w:ascii="Open Sans Bold" w:eastAsia="Open Sans Bold" w:hAnsi="Open Sans Bold" w:cs="Open Sans Bold"/>
          <w:b/>
          <w:sz w:val="20"/>
        </w:rPr>
      </w:pPr>
      <w:r>
        <w:rPr>
          <w:rFonts w:ascii="Open Sans Regular" w:eastAsia="Open Sans Regular" w:hAnsi="Open Sans Regular" w:cs="Open Sans Regular"/>
          <w:sz w:val="21"/>
        </w:rPr>
        <w:t xml:space="preserve">                                 </w:t>
      </w:r>
      <w:r>
        <w:rPr>
          <w:noProof/>
        </w:rPr>
        <w:drawing>
          <wp:inline distT="0" distB="0" distL="0" distR="0" wp14:anchorId="328545FF" wp14:editId="3DDB18A2">
            <wp:extent cx="3448050" cy="21145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3448050" cy="2114550"/>
                    </a:xfrm>
                    <a:prstGeom prst="rect">
                      <a:avLst/>
                    </a:prstGeom>
                  </pic:spPr>
                </pic:pic>
              </a:graphicData>
            </a:graphic>
          </wp:inline>
        </w:drawing>
      </w:r>
    </w:p>
    <w:p w14:paraId="5B8F867F" w14:textId="77777777" w:rsidR="006D6BC7" w:rsidRDefault="006D6BC7">
      <w:pPr>
        <w:tabs>
          <w:tab w:val="left" w:pos="7140"/>
        </w:tabs>
        <w:ind w:right="360"/>
        <w:jc w:val="both"/>
        <w:rPr>
          <w:rFonts w:ascii="Open Sans Regular" w:eastAsia="Open Sans Regular" w:hAnsi="Open Sans Regular" w:cs="Open Sans Regular"/>
          <w:sz w:val="21"/>
        </w:rPr>
      </w:pPr>
    </w:p>
    <w:p w14:paraId="2C279872" w14:textId="106F70AE" w:rsidR="006D6BC7" w:rsidRDefault="006D6BC7">
      <w:pPr>
        <w:tabs>
          <w:tab w:val="left" w:pos="7140"/>
        </w:tabs>
        <w:ind w:right="360"/>
        <w:jc w:val="both"/>
        <w:rPr>
          <w:rFonts w:ascii="Open Sans Regular" w:eastAsia="Open Sans Regular" w:hAnsi="Open Sans Regular" w:cs="Open Sans Regular"/>
          <w:sz w:val="21"/>
        </w:rPr>
      </w:pPr>
    </w:p>
    <w:p w14:paraId="1E426B00" w14:textId="750FA3C8" w:rsidR="00C237D8" w:rsidRDefault="00C237D8">
      <w:pPr>
        <w:tabs>
          <w:tab w:val="left" w:pos="7140"/>
        </w:tabs>
        <w:ind w:right="360"/>
        <w:jc w:val="both"/>
        <w:rPr>
          <w:rFonts w:ascii="Open Sans Regular" w:eastAsia="Open Sans Regular" w:hAnsi="Open Sans Regular" w:cs="Open Sans Regular"/>
          <w:sz w:val="21"/>
        </w:rPr>
      </w:pPr>
    </w:p>
    <w:p w14:paraId="740B261D" w14:textId="6AC22D7B" w:rsidR="00C237D8" w:rsidRDefault="00C237D8">
      <w:pPr>
        <w:tabs>
          <w:tab w:val="left" w:pos="7140"/>
        </w:tabs>
        <w:ind w:right="360"/>
        <w:jc w:val="both"/>
        <w:rPr>
          <w:rFonts w:ascii="Open Sans Regular" w:eastAsia="Open Sans Regular" w:hAnsi="Open Sans Regular" w:cs="Open Sans Regular"/>
          <w:sz w:val="21"/>
        </w:rPr>
      </w:pPr>
    </w:p>
    <w:p w14:paraId="3657A6C5" w14:textId="77777777" w:rsidR="00C237D8" w:rsidRDefault="00C237D8">
      <w:pPr>
        <w:tabs>
          <w:tab w:val="left" w:pos="7140"/>
        </w:tabs>
        <w:ind w:right="360"/>
        <w:jc w:val="both"/>
        <w:rPr>
          <w:rFonts w:ascii="Open Sans Regular" w:eastAsia="Open Sans Regular" w:hAnsi="Open Sans Regular" w:cs="Open Sans Regular"/>
          <w:sz w:val="21"/>
        </w:rPr>
      </w:pPr>
    </w:p>
    <w:p w14:paraId="06100CE2" w14:textId="77777777" w:rsidR="006D6BC7" w:rsidRDefault="006D6BC7">
      <w:pPr>
        <w:tabs>
          <w:tab w:val="left" w:pos="7140"/>
        </w:tabs>
        <w:ind w:right="360"/>
        <w:jc w:val="both"/>
        <w:rPr>
          <w:rFonts w:ascii="Open Sans Regular" w:eastAsia="Open Sans Regular" w:hAnsi="Open Sans Regular" w:cs="Open Sans Regular"/>
          <w:sz w:val="21"/>
        </w:rPr>
      </w:pPr>
    </w:p>
    <w:p w14:paraId="30CAE7CF" w14:textId="55896D78" w:rsidR="006D6BC7" w:rsidRDefault="00CD4A9A">
      <w:pPr>
        <w:tabs>
          <w:tab w:val="left" w:pos="7140"/>
        </w:tabs>
        <w:ind w:right="360"/>
        <w:jc w:val="both"/>
        <w:rPr>
          <w:rFonts w:ascii="Open Sans Bold" w:eastAsia="Open Sans Bold" w:hAnsi="Open Sans Bold" w:cs="Open Sans Bold"/>
          <w:b/>
          <w:sz w:val="20"/>
        </w:rPr>
      </w:pPr>
      <w:r>
        <w:rPr>
          <w:rFonts w:ascii="Open Sans Regular" w:eastAsia="Open Sans Regular" w:hAnsi="Open Sans Regular" w:cs="Open Sans Regular"/>
          <w:sz w:val="21"/>
        </w:rPr>
        <w:t xml:space="preserve">        3.2 SOFTWARE DESIGNING</w:t>
      </w:r>
    </w:p>
    <w:p w14:paraId="732BC265" w14:textId="77777777" w:rsidR="006D6BC7" w:rsidRDefault="00CD4A9A">
      <w:pPr>
        <w:tabs>
          <w:tab w:val="left" w:pos="7140"/>
        </w:tabs>
        <w:ind w:right="360"/>
        <w:jc w:val="both"/>
        <w:rPr>
          <w:rFonts w:ascii="Open Sans Bold" w:eastAsia="Open Sans Bold" w:hAnsi="Open Sans Bold" w:cs="Open Sans Bold"/>
          <w:b/>
        </w:rPr>
      </w:pPr>
      <w:r>
        <w:rPr>
          <w:rFonts w:ascii="Open Sans Bold" w:eastAsia="Open Sans Bold" w:hAnsi="Open Sans Bold" w:cs="Open Sans Bold"/>
          <w:b/>
        </w:rPr>
        <w:t xml:space="preserve">        </w:t>
      </w:r>
    </w:p>
    <w:p w14:paraId="70CD807E" w14:textId="35517BD8" w:rsidR="006D6BC7" w:rsidRDefault="00CD4A9A">
      <w:pPr>
        <w:tabs>
          <w:tab w:val="left" w:pos="7140"/>
        </w:tabs>
        <w:ind w:right="360"/>
        <w:jc w:val="both"/>
        <w:rPr>
          <w:rFonts w:ascii="Open Sans Bold" w:eastAsia="Open Sans Bold" w:hAnsi="Open Sans Bold" w:cs="Open Sans Bold"/>
          <w:b/>
        </w:rPr>
      </w:pPr>
      <w:r>
        <w:rPr>
          <w:rFonts w:ascii="Open Sans Regular" w:eastAsia="Open Sans Regular" w:hAnsi="Open Sans Regular" w:cs="Open Sans Regular"/>
          <w:sz w:val="20"/>
        </w:rPr>
        <w:t xml:space="preserve">       STEPS INVOLVED IN BUILDING THIS MODE</w:t>
      </w:r>
      <w:r w:rsidR="00966669">
        <w:rPr>
          <w:rFonts w:ascii="Open Sans Regular" w:eastAsia="Open Sans Regular" w:hAnsi="Open Sans Regular" w:cs="Open Sans Regular"/>
          <w:sz w:val="20"/>
        </w:rPr>
        <w:t>L</w:t>
      </w:r>
      <w:r>
        <w:rPr>
          <w:rFonts w:ascii="Open Sans Regular" w:eastAsia="Open Sans Regular" w:hAnsi="Open Sans Regular" w:cs="Open Sans Regular"/>
          <w:sz w:val="20"/>
        </w:rPr>
        <w:t>:</w:t>
      </w:r>
    </w:p>
    <w:p w14:paraId="16C75FE1" w14:textId="77777777" w:rsidR="006D6BC7" w:rsidRDefault="006D6BC7">
      <w:pPr>
        <w:tabs>
          <w:tab w:val="left" w:pos="7140"/>
        </w:tabs>
        <w:ind w:right="360"/>
        <w:jc w:val="both"/>
        <w:rPr>
          <w:rFonts w:ascii="Open Sans Bold" w:eastAsia="Open Sans Bold" w:hAnsi="Open Sans Bold" w:cs="Open Sans Bold"/>
          <w:b/>
        </w:rPr>
      </w:pPr>
    </w:p>
    <w:p w14:paraId="79B6092F" w14:textId="77777777" w:rsidR="006D6BC7" w:rsidRDefault="006D6BC7">
      <w:pPr>
        <w:tabs>
          <w:tab w:val="left" w:pos="7140"/>
        </w:tabs>
        <w:ind w:right="360"/>
        <w:jc w:val="both"/>
        <w:rPr>
          <w:rFonts w:ascii="Open Sans Bold" w:eastAsia="Open Sans Bold" w:hAnsi="Open Sans Bold" w:cs="Open Sans Bold"/>
          <w:b/>
        </w:rPr>
      </w:pPr>
    </w:p>
    <w:p w14:paraId="578B5718" w14:textId="77777777" w:rsidR="006D6BC7" w:rsidRDefault="00CD4A9A">
      <w:pPr>
        <w:numPr>
          <w:ilvl w:val="0"/>
          <w:numId w:val="14"/>
        </w:numPr>
      </w:pPr>
      <w:r>
        <w:rPr>
          <w:rFonts w:ascii="Open Sans Regular" w:eastAsia="Open Sans Regular" w:hAnsi="Open Sans Regular" w:cs="Open Sans Regular"/>
          <w:sz w:val="20"/>
        </w:rPr>
        <w:t xml:space="preserve">Import the required packages that is </w:t>
      </w:r>
      <w:proofErr w:type="spellStart"/>
      <w:r>
        <w:rPr>
          <w:rFonts w:ascii="Open Sans Regular" w:eastAsia="Open Sans Regular" w:hAnsi="Open Sans Regular" w:cs="Open Sans Regular"/>
          <w:sz w:val="20"/>
        </w:rPr>
        <w:t>numpy</w:t>
      </w:r>
      <w:proofErr w:type="spellEnd"/>
      <w:r>
        <w:rPr>
          <w:rFonts w:ascii="Open Sans Regular" w:eastAsia="Open Sans Regular" w:hAnsi="Open Sans Regular" w:cs="Open Sans Regular"/>
          <w:sz w:val="20"/>
        </w:rPr>
        <w:t xml:space="preserve">, pandas and </w:t>
      </w:r>
      <w:proofErr w:type="spellStart"/>
      <w:r>
        <w:rPr>
          <w:rFonts w:ascii="Open Sans Regular" w:eastAsia="Open Sans Regular" w:hAnsi="Open Sans Regular" w:cs="Open Sans Regular"/>
          <w:sz w:val="20"/>
        </w:rPr>
        <w:t>matplotlib.pyplot</w:t>
      </w:r>
      <w:proofErr w:type="spellEnd"/>
      <w:r>
        <w:rPr>
          <w:rFonts w:ascii="Open Sans Regular" w:eastAsia="Open Sans Regular" w:hAnsi="Open Sans Regular" w:cs="Open Sans Regular"/>
          <w:sz w:val="20"/>
        </w:rPr>
        <w:t>.</w:t>
      </w:r>
    </w:p>
    <w:p w14:paraId="179919D9" w14:textId="77777777" w:rsidR="006D6BC7" w:rsidRDefault="00CD4A9A">
      <w:pPr>
        <w:numPr>
          <w:ilvl w:val="0"/>
          <w:numId w:val="14"/>
        </w:numPr>
      </w:pPr>
      <w:r>
        <w:rPr>
          <w:rFonts w:ascii="Open Sans Regular" w:eastAsia="Open Sans Regular" w:hAnsi="Open Sans Regular" w:cs="Open Sans Regular"/>
          <w:color w:val="000000"/>
          <w:sz w:val="20"/>
        </w:rPr>
        <w:t xml:space="preserve"> A proper dataset must be collected and should ensure that there are no null values</w:t>
      </w:r>
    </w:p>
    <w:p w14:paraId="67816369" w14:textId="77777777" w:rsidR="006D6BC7" w:rsidRDefault="00CD4A9A">
      <w:pPr>
        <w:numPr>
          <w:ilvl w:val="0"/>
          <w:numId w:val="14"/>
        </w:numPr>
      </w:pPr>
      <w:r>
        <w:rPr>
          <w:rFonts w:ascii="Open Sans Regular" w:eastAsia="Open Sans Regular" w:hAnsi="Open Sans Regular" w:cs="Open Sans Regular"/>
          <w:color w:val="000000"/>
          <w:sz w:val="20"/>
        </w:rPr>
        <w:t>Import the dataset using pandas</w:t>
      </w:r>
    </w:p>
    <w:p w14:paraId="69CF9B38" w14:textId="77777777" w:rsidR="006D6BC7" w:rsidRDefault="00CD4A9A">
      <w:pPr>
        <w:numPr>
          <w:ilvl w:val="0"/>
          <w:numId w:val="14"/>
        </w:numPr>
      </w:pPr>
      <w:r>
        <w:rPr>
          <w:rFonts w:ascii="Open Sans Regular" w:eastAsia="Open Sans Regular" w:hAnsi="Open Sans Regular" w:cs="Open Sans Regular"/>
          <w:color w:val="000000"/>
          <w:sz w:val="20"/>
        </w:rPr>
        <w:t xml:space="preserve">Ensure that there are no null values </w:t>
      </w:r>
      <w:proofErr w:type="spellStart"/>
      <w:r>
        <w:rPr>
          <w:rFonts w:ascii="Open Sans Regular" w:eastAsia="Open Sans Regular" w:hAnsi="Open Sans Regular" w:cs="Open Sans Regular"/>
          <w:color w:val="000000"/>
          <w:sz w:val="20"/>
        </w:rPr>
        <w:t>andif</w:t>
      </w:r>
      <w:proofErr w:type="spellEnd"/>
      <w:r>
        <w:rPr>
          <w:rFonts w:ascii="Open Sans Regular" w:eastAsia="Open Sans Regular" w:hAnsi="Open Sans Regular" w:cs="Open Sans Regular"/>
          <w:color w:val="000000"/>
          <w:sz w:val="20"/>
        </w:rPr>
        <w:t xml:space="preserve"> there is any fill them with either mean or mode.</w:t>
      </w:r>
    </w:p>
    <w:p w14:paraId="5C8298A5" w14:textId="77777777" w:rsidR="006D6BC7" w:rsidRDefault="00CD4A9A">
      <w:pPr>
        <w:numPr>
          <w:ilvl w:val="0"/>
          <w:numId w:val="14"/>
        </w:numPr>
      </w:pPr>
      <w:r>
        <w:rPr>
          <w:rFonts w:ascii="Open Sans Regular" w:eastAsia="Open Sans Regular" w:hAnsi="Open Sans Regular" w:cs="Open Sans Regular"/>
          <w:color w:val="000000"/>
          <w:sz w:val="20"/>
        </w:rPr>
        <w:t>Make sure that the ID column is dropped as it is not necessary for processing further.</w:t>
      </w:r>
    </w:p>
    <w:p w14:paraId="1926E1F6" w14:textId="5F23815D" w:rsidR="006D6BC7" w:rsidRDefault="00CD4A9A">
      <w:pPr>
        <w:numPr>
          <w:ilvl w:val="0"/>
          <w:numId w:val="14"/>
        </w:numPr>
      </w:pPr>
      <w:r>
        <w:rPr>
          <w:rFonts w:ascii="Open Sans Regular" w:eastAsia="Open Sans Regular" w:hAnsi="Open Sans Regular" w:cs="Open Sans Regular"/>
          <w:color w:val="000000"/>
          <w:sz w:val="20"/>
        </w:rPr>
        <w:t xml:space="preserve">Import Label Encoding method  from </w:t>
      </w:r>
      <w:proofErr w:type="spellStart"/>
      <w:r>
        <w:rPr>
          <w:rFonts w:ascii="Open Sans Regular" w:eastAsia="Open Sans Regular" w:hAnsi="Open Sans Regular" w:cs="Open Sans Regular"/>
          <w:color w:val="000000"/>
          <w:sz w:val="20"/>
        </w:rPr>
        <w:t>sklearn.preprocessing</w:t>
      </w:r>
      <w:proofErr w:type="spellEnd"/>
      <w:r>
        <w:rPr>
          <w:rFonts w:ascii="Open Sans Regular" w:eastAsia="Open Sans Regular" w:hAnsi="Open Sans Regular" w:cs="Open Sans Regular"/>
          <w:color w:val="000000"/>
          <w:sz w:val="20"/>
        </w:rPr>
        <w:t xml:space="preserve"> and make sure that the dataset values of type either or (present, not present, normal, </w:t>
      </w:r>
      <w:proofErr w:type="spellStart"/>
      <w:r>
        <w:rPr>
          <w:rFonts w:ascii="Open Sans Regular" w:eastAsia="Open Sans Regular" w:hAnsi="Open Sans Regular" w:cs="Open Sans Regular"/>
          <w:color w:val="000000"/>
          <w:sz w:val="20"/>
        </w:rPr>
        <w:t>abormal,yes</w:t>
      </w:r>
      <w:proofErr w:type="spellEnd"/>
      <w:r>
        <w:rPr>
          <w:rFonts w:ascii="Open Sans Regular" w:eastAsia="Open Sans Regular" w:hAnsi="Open Sans Regular" w:cs="Open Sans Regular"/>
          <w:color w:val="000000"/>
          <w:sz w:val="20"/>
        </w:rPr>
        <w:t xml:space="preserve"> no) are encoded to 0 and 1.</w:t>
      </w:r>
    </w:p>
    <w:p w14:paraId="03B7630D" w14:textId="19AFED50" w:rsidR="006D6BC7" w:rsidRDefault="00CD4A9A">
      <w:pPr>
        <w:numPr>
          <w:ilvl w:val="0"/>
          <w:numId w:val="14"/>
        </w:numPr>
      </w:pPr>
      <w:proofErr w:type="spellStart"/>
      <w:r>
        <w:rPr>
          <w:rFonts w:ascii="Open Sans Regular" w:eastAsia="Open Sans Regular" w:hAnsi="Open Sans Regular" w:cs="Open Sans Regular"/>
          <w:color w:val="000000"/>
          <w:sz w:val="20"/>
        </w:rPr>
        <w:t>Seperate</w:t>
      </w:r>
      <w:proofErr w:type="spellEnd"/>
      <w:r>
        <w:rPr>
          <w:rFonts w:ascii="Open Sans Regular" w:eastAsia="Open Sans Regular" w:hAnsi="Open Sans Regular" w:cs="Open Sans Regular"/>
          <w:color w:val="000000"/>
          <w:sz w:val="20"/>
        </w:rPr>
        <w:t xml:space="preserve"> the </w:t>
      </w:r>
      <w:proofErr w:type="spellStart"/>
      <w:r>
        <w:rPr>
          <w:rFonts w:ascii="Open Sans Regular" w:eastAsia="Open Sans Regular" w:hAnsi="Open Sans Regular" w:cs="Open Sans Regular"/>
          <w:color w:val="000000"/>
          <w:sz w:val="20"/>
        </w:rPr>
        <w:t>independant</w:t>
      </w:r>
      <w:proofErr w:type="spellEnd"/>
      <w:r>
        <w:rPr>
          <w:rFonts w:ascii="Open Sans Regular" w:eastAsia="Open Sans Regular" w:hAnsi="Open Sans Regular" w:cs="Open Sans Regular"/>
          <w:color w:val="000000"/>
          <w:sz w:val="20"/>
        </w:rPr>
        <w:t xml:space="preserve"> and d</w:t>
      </w:r>
      <w:r w:rsidR="002A5B97">
        <w:rPr>
          <w:rFonts w:ascii="Open Sans Regular" w:eastAsia="Open Sans Regular" w:hAnsi="Open Sans Regular" w:cs="Open Sans Regular"/>
          <w:color w:val="000000"/>
          <w:sz w:val="20"/>
        </w:rPr>
        <w:t>e</w:t>
      </w:r>
      <w:r>
        <w:rPr>
          <w:rFonts w:ascii="Open Sans Regular" w:eastAsia="Open Sans Regular" w:hAnsi="Open Sans Regular" w:cs="Open Sans Regular"/>
          <w:color w:val="000000"/>
          <w:sz w:val="20"/>
        </w:rPr>
        <w:t>pendant values and store them in X and Y respectively.</w:t>
      </w:r>
    </w:p>
    <w:p w14:paraId="2D5FA48B" w14:textId="77777777" w:rsidR="006D6BC7" w:rsidRDefault="00CD4A9A">
      <w:pPr>
        <w:numPr>
          <w:ilvl w:val="0"/>
          <w:numId w:val="14"/>
        </w:numPr>
      </w:pPr>
      <w:r>
        <w:rPr>
          <w:rFonts w:ascii="Open Sans Regular" w:eastAsia="Open Sans Regular" w:hAnsi="Open Sans Regular" w:cs="Open Sans Regular"/>
          <w:sz w:val="20"/>
        </w:rPr>
        <w:t>Check for outliers using Boxplot method and remove if any.</w:t>
      </w:r>
    </w:p>
    <w:p w14:paraId="49383286" w14:textId="0D2FCB0A" w:rsidR="006D6BC7" w:rsidRDefault="00CD4A9A">
      <w:pPr>
        <w:numPr>
          <w:ilvl w:val="0"/>
          <w:numId w:val="14"/>
        </w:numPr>
      </w:pPr>
      <w:r>
        <w:rPr>
          <w:rFonts w:ascii="Open Sans Regular" w:eastAsia="Open Sans Regular" w:hAnsi="Open Sans Regular" w:cs="Open Sans Regular"/>
          <w:sz w:val="20"/>
        </w:rPr>
        <w:t>The outliers are removed using IQR</w:t>
      </w:r>
      <w:r w:rsidR="002A5B97">
        <w:rPr>
          <w:rFonts w:ascii="Open Sans Regular" w:eastAsia="Open Sans Regular" w:hAnsi="Open Sans Regular" w:cs="Open Sans Regular"/>
          <w:sz w:val="20"/>
        </w:rPr>
        <w:t xml:space="preserve"> </w:t>
      </w:r>
      <w:r>
        <w:rPr>
          <w:rFonts w:ascii="Open Sans Regular" w:eastAsia="Open Sans Regular" w:hAnsi="Open Sans Regular" w:cs="Open Sans Regular"/>
          <w:sz w:val="20"/>
        </w:rPr>
        <w:t>(Inter Quartile Range).</w:t>
      </w:r>
    </w:p>
    <w:p w14:paraId="0BF72A35" w14:textId="46AA85C8" w:rsidR="006D6BC7" w:rsidRDefault="00CD4A9A">
      <w:pPr>
        <w:numPr>
          <w:ilvl w:val="0"/>
          <w:numId w:val="14"/>
        </w:numPr>
      </w:pPr>
      <w:r>
        <w:rPr>
          <w:rFonts w:ascii="Open Sans Regular" w:eastAsia="Open Sans Regular" w:hAnsi="Open Sans Regular" w:cs="Open Sans Regular"/>
          <w:sz w:val="20"/>
        </w:rPr>
        <w:t xml:space="preserve">Import Standard Scalar from </w:t>
      </w:r>
      <w:proofErr w:type="spellStart"/>
      <w:r>
        <w:rPr>
          <w:rFonts w:ascii="Open Sans Regular" w:eastAsia="Open Sans Regular" w:hAnsi="Open Sans Regular" w:cs="Open Sans Regular"/>
          <w:sz w:val="20"/>
        </w:rPr>
        <w:t>sklearn</w:t>
      </w:r>
      <w:proofErr w:type="spellEnd"/>
      <w:r>
        <w:rPr>
          <w:rFonts w:ascii="Open Sans Regular" w:eastAsia="Open Sans Regular" w:hAnsi="Open Sans Regular" w:cs="Open Sans Regular"/>
          <w:sz w:val="20"/>
        </w:rPr>
        <w:t xml:space="preserve"> and fit the scaled values in </w:t>
      </w:r>
      <w:r w:rsidR="002A5B97">
        <w:rPr>
          <w:rFonts w:ascii="Open Sans Regular" w:eastAsia="Open Sans Regular" w:hAnsi="Open Sans Regular" w:cs="Open Sans Regular"/>
          <w:sz w:val="20"/>
        </w:rPr>
        <w:t>x.</w:t>
      </w:r>
    </w:p>
    <w:p w14:paraId="241AD978" w14:textId="77777777" w:rsidR="006D6BC7" w:rsidRDefault="00CD4A9A">
      <w:pPr>
        <w:numPr>
          <w:ilvl w:val="0"/>
          <w:numId w:val="14"/>
        </w:numPr>
      </w:pPr>
      <w:r>
        <w:rPr>
          <w:rFonts w:ascii="Open Sans Regular" w:eastAsia="Open Sans Regular" w:hAnsi="Open Sans Regular" w:cs="Open Sans Regular"/>
          <w:sz w:val="20"/>
        </w:rPr>
        <w:t xml:space="preserve">From </w:t>
      </w:r>
      <w:proofErr w:type="spellStart"/>
      <w:r>
        <w:rPr>
          <w:rFonts w:ascii="Open Sans Regular" w:eastAsia="Open Sans Regular" w:hAnsi="Open Sans Regular" w:cs="Open Sans Regular"/>
          <w:sz w:val="20"/>
        </w:rPr>
        <w:t>sklearn</w:t>
      </w:r>
      <w:proofErr w:type="spellEnd"/>
      <w:r>
        <w:rPr>
          <w:rFonts w:ascii="Open Sans Regular" w:eastAsia="Open Sans Regular" w:hAnsi="Open Sans Regular" w:cs="Open Sans Regular"/>
          <w:sz w:val="20"/>
        </w:rPr>
        <w:t xml:space="preserve"> import </w:t>
      </w:r>
      <w:proofErr w:type="spellStart"/>
      <w:r>
        <w:rPr>
          <w:rFonts w:ascii="Open Sans Regular" w:eastAsia="Open Sans Regular" w:hAnsi="Open Sans Regular" w:cs="Open Sans Regular"/>
          <w:sz w:val="20"/>
        </w:rPr>
        <w:t>train_test_split</w:t>
      </w:r>
      <w:proofErr w:type="spellEnd"/>
      <w:r>
        <w:rPr>
          <w:rFonts w:ascii="Open Sans Regular" w:eastAsia="Open Sans Regular" w:hAnsi="Open Sans Regular" w:cs="Open Sans Regular"/>
          <w:sz w:val="20"/>
        </w:rPr>
        <w:t xml:space="preserve"> method for further process.</w:t>
      </w:r>
    </w:p>
    <w:p w14:paraId="35159C7F" w14:textId="3326EA8A" w:rsidR="006D6BC7" w:rsidRDefault="00CD4A9A">
      <w:pPr>
        <w:numPr>
          <w:ilvl w:val="0"/>
          <w:numId w:val="14"/>
        </w:numPr>
      </w:pPr>
      <w:r>
        <w:rPr>
          <w:rFonts w:ascii="Open Sans Regular" w:eastAsia="Open Sans Regular" w:hAnsi="Open Sans Regular" w:cs="Open Sans Regular"/>
          <w:sz w:val="20"/>
        </w:rPr>
        <w:t xml:space="preserve">Split the dataset for training and testing using </w:t>
      </w:r>
      <w:proofErr w:type="spellStart"/>
      <w:r w:rsidR="002A5B97">
        <w:rPr>
          <w:rFonts w:ascii="Open Sans Regular" w:eastAsia="Open Sans Regular" w:hAnsi="Open Sans Regular" w:cs="Open Sans Regular"/>
          <w:sz w:val="20"/>
        </w:rPr>
        <w:t>train_test_split</w:t>
      </w:r>
      <w:proofErr w:type="spellEnd"/>
      <w:r w:rsidR="002A5B97">
        <w:rPr>
          <w:rFonts w:ascii="Open Sans Regular" w:eastAsia="Open Sans Regular" w:hAnsi="Open Sans Regular" w:cs="Open Sans Regular"/>
          <w:sz w:val="20"/>
        </w:rPr>
        <w:t xml:space="preserve"> </w:t>
      </w:r>
      <w:r>
        <w:rPr>
          <w:rFonts w:ascii="Open Sans Regular" w:eastAsia="Open Sans Regular" w:hAnsi="Open Sans Regular" w:cs="Open Sans Regular"/>
          <w:sz w:val="20"/>
        </w:rPr>
        <w:t>method and give 80% of data for training the model whereas the rest can be used for testing.</w:t>
      </w:r>
    </w:p>
    <w:p w14:paraId="19218E0E" w14:textId="77777777" w:rsidR="006D6BC7" w:rsidRDefault="00CD4A9A">
      <w:pPr>
        <w:numPr>
          <w:ilvl w:val="0"/>
          <w:numId w:val="14"/>
        </w:numPr>
      </w:pPr>
      <w:r>
        <w:rPr>
          <w:rFonts w:ascii="Open Sans Regular" w:eastAsia="Open Sans Regular" w:hAnsi="Open Sans Regular" w:cs="Open Sans Regular"/>
          <w:sz w:val="20"/>
        </w:rPr>
        <w:t xml:space="preserve">Now choose SVM algorithm from </w:t>
      </w:r>
      <w:proofErr w:type="spellStart"/>
      <w:r>
        <w:rPr>
          <w:rFonts w:ascii="Open Sans Regular" w:eastAsia="Open Sans Regular" w:hAnsi="Open Sans Regular" w:cs="Open Sans Regular"/>
          <w:sz w:val="20"/>
        </w:rPr>
        <w:t>sklearn</w:t>
      </w:r>
      <w:proofErr w:type="spellEnd"/>
      <w:r>
        <w:rPr>
          <w:rFonts w:ascii="Open Sans Regular" w:eastAsia="Open Sans Regular" w:hAnsi="Open Sans Regular" w:cs="Open Sans Regular"/>
          <w:sz w:val="20"/>
        </w:rPr>
        <w:t xml:space="preserve"> which is the required and suited algorithm for the given problem statement.</w:t>
      </w:r>
    </w:p>
    <w:p w14:paraId="3753615D" w14:textId="770078E3" w:rsidR="006D6BC7" w:rsidRDefault="00CD4A9A">
      <w:pPr>
        <w:numPr>
          <w:ilvl w:val="0"/>
          <w:numId w:val="14"/>
        </w:numPr>
      </w:pPr>
      <w:r>
        <w:rPr>
          <w:rFonts w:ascii="Open Sans Regular" w:eastAsia="Open Sans Regular" w:hAnsi="Open Sans Regular" w:cs="Open Sans Regular"/>
          <w:sz w:val="20"/>
        </w:rPr>
        <w:t>From SVM we import SVC,</w:t>
      </w:r>
      <w:r w:rsidR="002A5B97">
        <w:rPr>
          <w:rFonts w:ascii="Open Sans Regular" w:eastAsia="Open Sans Regular" w:hAnsi="Open Sans Regular" w:cs="Open Sans Regular"/>
          <w:sz w:val="20"/>
        </w:rPr>
        <w:t xml:space="preserve"> </w:t>
      </w:r>
      <w:r>
        <w:rPr>
          <w:rFonts w:ascii="Open Sans Regular" w:eastAsia="Open Sans Regular" w:hAnsi="Open Sans Regular" w:cs="Open Sans Regular"/>
          <w:sz w:val="20"/>
        </w:rPr>
        <w:t>using kernel='</w:t>
      </w:r>
      <w:proofErr w:type="spellStart"/>
      <w:r>
        <w:rPr>
          <w:rFonts w:ascii="Open Sans Regular" w:eastAsia="Open Sans Regular" w:hAnsi="Open Sans Regular" w:cs="Open Sans Regular"/>
          <w:sz w:val="20"/>
        </w:rPr>
        <w:t>rbf</w:t>
      </w:r>
      <w:proofErr w:type="spellEnd"/>
      <w:r>
        <w:rPr>
          <w:rFonts w:ascii="Open Sans Regular" w:eastAsia="Open Sans Regular" w:hAnsi="Open Sans Regular" w:cs="Open Sans Regular"/>
          <w:sz w:val="20"/>
        </w:rPr>
        <w:t>'.</w:t>
      </w:r>
    </w:p>
    <w:p w14:paraId="50451036" w14:textId="77777777" w:rsidR="00966669" w:rsidRPr="00966669" w:rsidRDefault="00CD4A9A" w:rsidP="00966669">
      <w:pPr>
        <w:numPr>
          <w:ilvl w:val="0"/>
          <w:numId w:val="14"/>
        </w:numPr>
      </w:pPr>
      <w:r>
        <w:rPr>
          <w:rFonts w:ascii="Open Sans Regular" w:eastAsia="Open Sans Regular" w:hAnsi="Open Sans Regular" w:cs="Open Sans Regular"/>
          <w:sz w:val="20"/>
        </w:rPr>
        <w:t>Now we fit the training data to the algorithm</w:t>
      </w:r>
      <w:r w:rsidR="00966669">
        <w:rPr>
          <w:rFonts w:ascii="Open Sans Regular" w:eastAsia="Open Sans Regular" w:hAnsi="Open Sans Regular" w:cs="Open Sans Regular"/>
          <w:sz w:val="20"/>
        </w:rPr>
        <w:t>.</w:t>
      </w:r>
    </w:p>
    <w:p w14:paraId="0802405C" w14:textId="7446840E" w:rsidR="006D6BC7" w:rsidRDefault="00CD4A9A" w:rsidP="00966669">
      <w:pPr>
        <w:numPr>
          <w:ilvl w:val="0"/>
          <w:numId w:val="14"/>
        </w:numPr>
      </w:pPr>
      <w:r w:rsidRPr="00966669">
        <w:rPr>
          <w:rFonts w:ascii="Open Sans Regular" w:eastAsia="Open Sans Regular" w:hAnsi="Open Sans Regular" w:cs="Open Sans Regular"/>
          <w:sz w:val="20"/>
        </w:rPr>
        <w:t xml:space="preserve">Predicted data is now stored  in a new variable named </w:t>
      </w:r>
      <w:proofErr w:type="spellStart"/>
      <w:r w:rsidRPr="00966669">
        <w:rPr>
          <w:rFonts w:ascii="Open Sans Regular" w:eastAsia="Open Sans Regular" w:hAnsi="Open Sans Regular" w:cs="Open Sans Regular"/>
          <w:sz w:val="20"/>
        </w:rPr>
        <w:t>y_pred</w:t>
      </w:r>
      <w:proofErr w:type="spellEnd"/>
      <w:r w:rsidRPr="00966669">
        <w:rPr>
          <w:rFonts w:ascii="Open Sans Regular" w:eastAsia="Open Sans Regular" w:hAnsi="Open Sans Regular" w:cs="Open Sans Regular"/>
          <w:sz w:val="20"/>
        </w:rPr>
        <w:t xml:space="preserve"> and testing is done for the correctness of model.</w:t>
      </w:r>
    </w:p>
    <w:p w14:paraId="596BC5D0" w14:textId="77777777" w:rsidR="006D6BC7" w:rsidRDefault="00CD4A9A">
      <w:pPr>
        <w:numPr>
          <w:ilvl w:val="0"/>
          <w:numId w:val="2"/>
        </w:numPr>
      </w:pPr>
      <w:r>
        <w:rPr>
          <w:rFonts w:ascii="Open Sans Regular" w:eastAsia="Open Sans Regular" w:hAnsi="Open Sans Regular" w:cs="Open Sans Regular"/>
          <w:sz w:val="20"/>
        </w:rPr>
        <w:t xml:space="preserve">To find the accuracy we import </w:t>
      </w:r>
      <w:proofErr w:type="spellStart"/>
      <w:r>
        <w:rPr>
          <w:rFonts w:ascii="Open Sans Regular" w:eastAsia="Open Sans Regular" w:hAnsi="Open Sans Regular" w:cs="Open Sans Regular"/>
          <w:sz w:val="20"/>
        </w:rPr>
        <w:t>accuracy_score</w:t>
      </w:r>
      <w:proofErr w:type="spellEnd"/>
      <w:r>
        <w:rPr>
          <w:rFonts w:ascii="Open Sans Regular" w:eastAsia="Open Sans Regular" w:hAnsi="Open Sans Regular" w:cs="Open Sans Regular"/>
          <w:sz w:val="20"/>
        </w:rPr>
        <w:t xml:space="preserve"> method from </w:t>
      </w:r>
      <w:proofErr w:type="spellStart"/>
      <w:r>
        <w:rPr>
          <w:rFonts w:ascii="Open Sans Regular" w:eastAsia="Open Sans Regular" w:hAnsi="Open Sans Regular" w:cs="Open Sans Regular"/>
          <w:sz w:val="20"/>
        </w:rPr>
        <w:t>sklearn.metrics</w:t>
      </w:r>
      <w:proofErr w:type="spellEnd"/>
      <w:r>
        <w:rPr>
          <w:rFonts w:ascii="Open Sans Regular" w:eastAsia="Open Sans Regular" w:hAnsi="Open Sans Regular" w:cs="Open Sans Regular"/>
          <w:sz w:val="20"/>
        </w:rPr>
        <w:t>.</w:t>
      </w:r>
    </w:p>
    <w:p w14:paraId="1690A5D7" w14:textId="77777777" w:rsidR="006D6BC7" w:rsidRDefault="00CD4A9A">
      <w:pPr>
        <w:numPr>
          <w:ilvl w:val="0"/>
          <w:numId w:val="2"/>
        </w:numPr>
      </w:pPr>
      <w:r>
        <w:rPr>
          <w:rFonts w:ascii="Open Sans Regular" w:eastAsia="Open Sans Regular" w:hAnsi="Open Sans Regular" w:cs="Open Sans Regular"/>
          <w:sz w:val="20"/>
        </w:rPr>
        <w:t xml:space="preserve">The </w:t>
      </w:r>
      <w:proofErr w:type="spellStart"/>
      <w:r>
        <w:rPr>
          <w:rFonts w:ascii="Open Sans Regular" w:eastAsia="Open Sans Regular" w:hAnsi="Open Sans Regular" w:cs="Open Sans Regular"/>
          <w:sz w:val="20"/>
        </w:rPr>
        <w:t>y_test</w:t>
      </w:r>
      <w:proofErr w:type="spellEnd"/>
      <w:r>
        <w:rPr>
          <w:rFonts w:ascii="Open Sans Regular" w:eastAsia="Open Sans Regular" w:hAnsi="Open Sans Regular" w:cs="Open Sans Regular"/>
          <w:sz w:val="20"/>
        </w:rPr>
        <w:t xml:space="preserve"> and </w:t>
      </w:r>
      <w:proofErr w:type="spellStart"/>
      <w:r>
        <w:rPr>
          <w:rFonts w:ascii="Open Sans Regular" w:eastAsia="Open Sans Regular" w:hAnsi="Open Sans Regular" w:cs="Open Sans Regular"/>
          <w:sz w:val="20"/>
        </w:rPr>
        <w:t>y_pred</w:t>
      </w:r>
      <w:proofErr w:type="spellEnd"/>
      <w:r>
        <w:rPr>
          <w:rFonts w:ascii="Open Sans Regular" w:eastAsia="Open Sans Regular" w:hAnsi="Open Sans Regular" w:cs="Open Sans Regular"/>
          <w:sz w:val="20"/>
        </w:rPr>
        <w:t xml:space="preserve"> data are fed and the accuracy is checked.</w:t>
      </w:r>
    </w:p>
    <w:p w14:paraId="4636E473" w14:textId="77777777" w:rsidR="006D6BC7" w:rsidRDefault="00CD4A9A">
      <w:pPr>
        <w:numPr>
          <w:ilvl w:val="0"/>
          <w:numId w:val="2"/>
        </w:numPr>
      </w:pPr>
      <w:r>
        <w:rPr>
          <w:rFonts w:ascii="Open Sans Regular" w:eastAsia="Open Sans Regular" w:hAnsi="Open Sans Regular" w:cs="Open Sans Regular"/>
          <w:sz w:val="21"/>
        </w:rPr>
        <w:t xml:space="preserve">Here ends the model building method. The next step we do is the application </w:t>
      </w:r>
      <w:proofErr w:type="spellStart"/>
      <w:r>
        <w:rPr>
          <w:rFonts w:ascii="Open Sans Regular" w:eastAsia="Open Sans Regular" w:hAnsi="Open Sans Regular" w:cs="Open Sans Regular"/>
          <w:sz w:val="21"/>
        </w:rPr>
        <w:t>bulding</w:t>
      </w:r>
      <w:proofErr w:type="spellEnd"/>
      <w:r>
        <w:rPr>
          <w:rFonts w:ascii="Open Sans Regular" w:eastAsia="Open Sans Regular" w:hAnsi="Open Sans Regular" w:cs="Open Sans Regular"/>
        </w:rPr>
        <w:t>.</w:t>
      </w:r>
    </w:p>
    <w:p w14:paraId="42E6E439" w14:textId="2CC896F6" w:rsidR="006D6BC7" w:rsidRDefault="00CD4A9A">
      <w:pPr>
        <w:numPr>
          <w:ilvl w:val="0"/>
          <w:numId w:val="2"/>
        </w:numPr>
      </w:pPr>
      <w:r>
        <w:rPr>
          <w:rFonts w:ascii="Open Sans Regular" w:eastAsia="Open Sans Regular" w:hAnsi="Open Sans Regular" w:cs="Open Sans Regular"/>
          <w:sz w:val="21"/>
        </w:rPr>
        <w:t xml:space="preserve">In application building we create an html file where the user (physician) enters the documented values of attributes such as </w:t>
      </w:r>
      <w:proofErr w:type="spellStart"/>
      <w:r>
        <w:rPr>
          <w:rFonts w:ascii="Open Sans Regular" w:eastAsia="Open Sans Regular" w:hAnsi="Open Sans Regular" w:cs="Open Sans Regular"/>
          <w:sz w:val="21"/>
        </w:rPr>
        <w:t>rbc</w:t>
      </w:r>
      <w:proofErr w:type="spellEnd"/>
      <w:r>
        <w:rPr>
          <w:rFonts w:ascii="Open Sans Regular" w:eastAsia="Open Sans Regular" w:hAnsi="Open Sans Regular" w:cs="Open Sans Regular"/>
          <w:sz w:val="21"/>
        </w:rPr>
        <w:t>,</w:t>
      </w:r>
      <w:r w:rsidR="00AB3CBB">
        <w:rPr>
          <w:rFonts w:ascii="Open Sans Regular" w:eastAsia="Open Sans Regular" w:hAnsi="Open Sans Regular" w:cs="Open Sans Regular"/>
          <w:sz w:val="21"/>
        </w:rPr>
        <w:t xml:space="preserve"> </w:t>
      </w:r>
      <w:proofErr w:type="spellStart"/>
      <w:r>
        <w:rPr>
          <w:rFonts w:ascii="Open Sans Regular" w:eastAsia="Open Sans Regular" w:hAnsi="Open Sans Regular" w:cs="Open Sans Regular"/>
          <w:sz w:val="21"/>
        </w:rPr>
        <w:t>heomoglobin</w:t>
      </w:r>
      <w:proofErr w:type="spellEnd"/>
      <w:r>
        <w:rPr>
          <w:rFonts w:ascii="Open Sans Regular" w:eastAsia="Open Sans Regular" w:hAnsi="Open Sans Regular" w:cs="Open Sans Regular"/>
          <w:sz w:val="21"/>
        </w:rPr>
        <w:t xml:space="preserve"> level,</w:t>
      </w:r>
      <w:r w:rsidR="00AB3CBB">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blood pressure,</w:t>
      </w:r>
      <w:r w:rsidR="00AB3CBB">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age,</w:t>
      </w:r>
      <w:r w:rsidR="00AB3CBB">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etc  and can witness the output.</w:t>
      </w:r>
    </w:p>
    <w:p w14:paraId="2ECE2D62" w14:textId="77777777" w:rsidR="006D6BC7" w:rsidRDefault="00CD4A9A">
      <w:pPr>
        <w:numPr>
          <w:ilvl w:val="0"/>
          <w:numId w:val="2"/>
        </w:numPr>
      </w:pPr>
      <w:r>
        <w:rPr>
          <w:rFonts w:ascii="Open Sans Regular" w:eastAsia="Open Sans Regular" w:hAnsi="Open Sans Regular" w:cs="Open Sans Regular"/>
          <w:sz w:val="21"/>
        </w:rPr>
        <w:t>For the backend part to function we write a python code named(app.py) in which we import the necessary web framework named FLASK, for the web page to function.</w:t>
      </w:r>
    </w:p>
    <w:p w14:paraId="36AFD7CD" w14:textId="3D8E02B1" w:rsidR="006D6BC7" w:rsidRDefault="00CD4A9A">
      <w:pPr>
        <w:numPr>
          <w:ilvl w:val="0"/>
          <w:numId w:val="2"/>
        </w:numPr>
      </w:pPr>
      <w:r>
        <w:rPr>
          <w:rFonts w:ascii="Open Sans Regular" w:eastAsia="Open Sans Regular" w:hAnsi="Open Sans Regular" w:cs="Open Sans Regular"/>
          <w:sz w:val="21"/>
        </w:rPr>
        <w:t>In this flask,</w:t>
      </w:r>
      <w:r w:rsidR="00AB3CBB">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we introduce the files with</w:t>
      </w:r>
      <w:r w:rsidR="00AB3CBB">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 xml:space="preserve"> .save</w:t>
      </w:r>
      <w:r w:rsidR="00AB3CBB">
        <w:rPr>
          <w:rFonts w:ascii="Open Sans Regular" w:eastAsia="Open Sans Regular" w:hAnsi="Open Sans Regular" w:cs="Open Sans Regular"/>
          <w:sz w:val="21"/>
        </w:rPr>
        <w:t>”</w:t>
      </w:r>
      <w:r>
        <w:rPr>
          <w:rFonts w:ascii="Open Sans Regular" w:eastAsia="Open Sans Regular" w:hAnsi="Open Sans Regular" w:cs="Open Sans Regular"/>
          <w:sz w:val="21"/>
        </w:rPr>
        <w:t xml:space="preserve"> extensions which is obtained by importing the package named </w:t>
      </w:r>
      <w:proofErr w:type="spellStart"/>
      <w:r>
        <w:rPr>
          <w:rFonts w:ascii="Open Sans Regular" w:eastAsia="Open Sans Regular" w:hAnsi="Open Sans Regular" w:cs="Open Sans Regular"/>
          <w:sz w:val="21"/>
        </w:rPr>
        <w:t>joblib</w:t>
      </w:r>
      <w:proofErr w:type="spellEnd"/>
      <w:r>
        <w:rPr>
          <w:rFonts w:ascii="Open Sans Regular" w:eastAsia="Open Sans Regular" w:hAnsi="Open Sans Regular" w:cs="Open Sans Regular"/>
          <w:sz w:val="21"/>
        </w:rPr>
        <w:t>.</w:t>
      </w:r>
    </w:p>
    <w:p w14:paraId="12F6AD17" w14:textId="422E6775" w:rsidR="006D6BC7" w:rsidRDefault="00CD4A9A">
      <w:pPr>
        <w:numPr>
          <w:ilvl w:val="0"/>
          <w:numId w:val="2"/>
        </w:numPr>
      </w:pPr>
      <w:r>
        <w:rPr>
          <w:rFonts w:ascii="Open Sans Regular" w:eastAsia="Open Sans Regular" w:hAnsi="Open Sans Regular" w:cs="Open Sans Regular"/>
          <w:sz w:val="21"/>
        </w:rPr>
        <w:t>Now run the .</w:t>
      </w:r>
      <w:proofErr w:type="spellStart"/>
      <w:r>
        <w:rPr>
          <w:rFonts w:ascii="Open Sans Regular" w:eastAsia="Open Sans Regular" w:hAnsi="Open Sans Regular" w:cs="Open Sans Regular"/>
          <w:sz w:val="21"/>
        </w:rPr>
        <w:t>py</w:t>
      </w:r>
      <w:proofErr w:type="spellEnd"/>
      <w:r>
        <w:rPr>
          <w:rFonts w:ascii="Open Sans Regular" w:eastAsia="Open Sans Regular" w:hAnsi="Open Sans Regular" w:cs="Open Sans Regular"/>
          <w:sz w:val="21"/>
        </w:rPr>
        <w:t xml:space="preserve"> file in anaconda prompt,</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 xml:space="preserve">where we get the </w:t>
      </w:r>
      <w:proofErr w:type="spellStart"/>
      <w:r>
        <w:rPr>
          <w:rFonts w:ascii="Open Sans Regular" w:eastAsia="Open Sans Regular" w:hAnsi="Open Sans Regular" w:cs="Open Sans Regular"/>
          <w:sz w:val="21"/>
        </w:rPr>
        <w:t>ip</w:t>
      </w:r>
      <w:proofErr w:type="spellEnd"/>
      <w:r>
        <w:rPr>
          <w:rFonts w:ascii="Open Sans Regular" w:eastAsia="Open Sans Regular" w:hAnsi="Open Sans Regular" w:cs="Open Sans Regular"/>
          <w:sz w:val="21"/>
        </w:rPr>
        <w:t xml:space="preserve"> address to our website,</w:t>
      </w:r>
      <w:r w:rsidR="002A5B97">
        <w:rPr>
          <w:rFonts w:ascii="Open Sans Regular" w:eastAsia="Open Sans Regular" w:hAnsi="Open Sans Regular" w:cs="Open Sans Regular"/>
          <w:sz w:val="21"/>
        </w:rPr>
        <w:t xml:space="preserve"> </w:t>
      </w:r>
      <w:r>
        <w:rPr>
          <w:rFonts w:ascii="Open Sans Regular" w:eastAsia="Open Sans Regular" w:hAnsi="Open Sans Regular" w:cs="Open Sans Regular"/>
          <w:sz w:val="21"/>
        </w:rPr>
        <w:t>which should be opened through our browser.</w:t>
      </w:r>
    </w:p>
    <w:p w14:paraId="1C5B0820" w14:textId="0C0A1FEA" w:rsidR="006D6BC7" w:rsidRDefault="00CD4A9A">
      <w:pPr>
        <w:numPr>
          <w:ilvl w:val="0"/>
          <w:numId w:val="2"/>
        </w:numPr>
      </w:pPr>
      <w:r>
        <w:rPr>
          <w:rFonts w:ascii="Open Sans Regular" w:eastAsia="Open Sans Regular" w:hAnsi="Open Sans Regular" w:cs="Open Sans Regular"/>
          <w:sz w:val="21"/>
        </w:rPr>
        <w:t xml:space="preserve">The obtained </w:t>
      </w:r>
      <w:proofErr w:type="spellStart"/>
      <w:r>
        <w:rPr>
          <w:rFonts w:ascii="Open Sans Regular" w:eastAsia="Open Sans Regular" w:hAnsi="Open Sans Regular" w:cs="Open Sans Regular"/>
          <w:sz w:val="21"/>
        </w:rPr>
        <w:t>ip</w:t>
      </w:r>
      <w:proofErr w:type="spellEnd"/>
      <w:r>
        <w:rPr>
          <w:rFonts w:ascii="Open Sans Regular" w:eastAsia="Open Sans Regular" w:hAnsi="Open Sans Regular" w:cs="Open Sans Regular"/>
          <w:sz w:val="21"/>
        </w:rPr>
        <w:t xml:space="preserve"> address will direct us to our website where we can feed our values and obtain the predictions.</w:t>
      </w:r>
    </w:p>
    <w:p w14:paraId="6B537303" w14:textId="5BA59A4C" w:rsidR="006D6BC7" w:rsidRDefault="006D6BC7">
      <w:pPr>
        <w:tabs>
          <w:tab w:val="left" w:pos="7140"/>
        </w:tabs>
        <w:ind w:right="360"/>
        <w:jc w:val="both"/>
        <w:rPr>
          <w:rFonts w:ascii="Open Sans Bold" w:eastAsia="Open Sans Bold" w:hAnsi="Open Sans Bold" w:cs="Open Sans Bold"/>
          <w:b/>
        </w:rPr>
      </w:pPr>
    </w:p>
    <w:p w14:paraId="7B1D416E" w14:textId="2C64016A" w:rsidR="00C237D8" w:rsidRDefault="00C237D8">
      <w:pPr>
        <w:tabs>
          <w:tab w:val="left" w:pos="7140"/>
        </w:tabs>
        <w:ind w:right="360"/>
        <w:jc w:val="both"/>
        <w:rPr>
          <w:rFonts w:ascii="Open Sans Bold" w:eastAsia="Open Sans Bold" w:hAnsi="Open Sans Bold" w:cs="Open Sans Bold"/>
          <w:b/>
        </w:rPr>
      </w:pPr>
    </w:p>
    <w:p w14:paraId="1396FB14" w14:textId="77777777" w:rsidR="00C237D8" w:rsidRDefault="00C237D8">
      <w:pPr>
        <w:tabs>
          <w:tab w:val="left" w:pos="7140"/>
        </w:tabs>
        <w:ind w:right="360"/>
        <w:jc w:val="both"/>
        <w:rPr>
          <w:rFonts w:ascii="Open Sans Bold" w:eastAsia="Open Sans Bold" w:hAnsi="Open Sans Bold" w:cs="Open Sans Bold"/>
          <w:b/>
        </w:rPr>
      </w:pPr>
    </w:p>
    <w:p w14:paraId="199076FB" w14:textId="77777777" w:rsidR="006D6BC7" w:rsidRDefault="00CD4A9A">
      <w:pPr>
        <w:tabs>
          <w:tab w:val="left" w:pos="7140"/>
        </w:tabs>
        <w:ind w:right="360"/>
        <w:jc w:val="both"/>
        <w:rPr>
          <w:rFonts w:ascii="Open Sans Bold" w:eastAsia="Open Sans Bold" w:hAnsi="Open Sans Bold" w:cs="Open Sans Bold"/>
          <w:b/>
        </w:rPr>
      </w:pPr>
      <w:r>
        <w:rPr>
          <w:rFonts w:ascii="Open Sans Bold" w:eastAsia="Open Sans Bold" w:hAnsi="Open Sans Bold" w:cs="Open Sans Bold"/>
          <w:b/>
        </w:rPr>
        <w:t>4.Experimental Investigation</w:t>
      </w:r>
    </w:p>
    <w:p w14:paraId="56313F4B" w14:textId="20AC6B6D" w:rsidR="006D6BC7" w:rsidRDefault="00CD4A9A">
      <w:pPr>
        <w:tabs>
          <w:tab w:val="left" w:pos="7140"/>
        </w:tabs>
        <w:ind w:right="360"/>
        <w:jc w:val="both"/>
        <w:rPr>
          <w:rFonts w:ascii="Open Sans Regular" w:eastAsia="Open Sans Regular" w:hAnsi="Open Sans Regular" w:cs="Open Sans Regular"/>
        </w:rPr>
      </w:pPr>
      <w:r>
        <w:rPr>
          <w:rFonts w:ascii="Open Sans Bold" w:eastAsia="Open Sans Bold" w:hAnsi="Open Sans Bold" w:cs="Open Sans Bold"/>
          <w:b/>
        </w:rPr>
        <w:t xml:space="preserve">        </w:t>
      </w:r>
      <w:r>
        <w:rPr>
          <w:rFonts w:ascii="Open Sans Regular" w:eastAsia="Open Sans Regular" w:hAnsi="Open Sans Regular" w:cs="Open Sans Regular"/>
        </w:rPr>
        <w:t xml:space="preserve"> </w:t>
      </w:r>
      <w:r>
        <w:rPr>
          <w:rFonts w:ascii="Open Sans Regular" w:eastAsia="Open Sans Regular" w:hAnsi="Open Sans Regular" w:cs="Open Sans Regular"/>
          <w:sz w:val="21"/>
        </w:rPr>
        <w:t xml:space="preserve"> The main aim of this project is to identify a patient who is either tested positive or negative for chronic kidney dise</w:t>
      </w:r>
      <w:r w:rsidR="00AB3CBB">
        <w:rPr>
          <w:rFonts w:ascii="Open Sans Regular" w:eastAsia="Open Sans Regular" w:hAnsi="Open Sans Regular" w:cs="Open Sans Regular"/>
          <w:sz w:val="21"/>
        </w:rPr>
        <w:t xml:space="preserve">ase </w:t>
      </w:r>
      <w:r>
        <w:rPr>
          <w:rFonts w:ascii="Open Sans Regular" w:eastAsia="Open Sans Regular" w:hAnsi="Open Sans Regular" w:cs="Open Sans Regular"/>
          <w:sz w:val="21"/>
        </w:rPr>
        <w:t>which</w:t>
      </w:r>
      <w:r>
        <w:rPr>
          <w:rFonts w:ascii="Open Sans Regular" w:eastAsia="Open Sans Regular" w:hAnsi="Open Sans Regular" w:cs="Open Sans Regular"/>
        </w:rPr>
        <w:t xml:space="preserve"> </w:t>
      </w:r>
      <w:r>
        <w:rPr>
          <w:rFonts w:ascii="Open Sans Regular" w:eastAsia="Open Sans Regular" w:hAnsi="Open Sans Regular" w:cs="Open Sans Regular"/>
          <w:color w:val="333333"/>
          <w:sz w:val="21"/>
          <w:shd w:val="clear" w:color="auto" w:fill="FFFFFF"/>
        </w:rPr>
        <w:t>is a major medical problem and can be cured if treated in the early stages.</w:t>
      </w:r>
      <w:r w:rsidR="00AB3CBB">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This model is bu</w:t>
      </w:r>
      <w:r w:rsidR="00AB3CBB">
        <w:rPr>
          <w:rFonts w:ascii="Open Sans Regular" w:eastAsia="Open Sans Regular" w:hAnsi="Open Sans Regular" w:cs="Open Sans Regular"/>
          <w:color w:val="333333"/>
          <w:sz w:val="21"/>
          <w:shd w:val="clear" w:color="auto" w:fill="FFFFFF"/>
        </w:rPr>
        <w:t>il</w:t>
      </w:r>
      <w:r>
        <w:rPr>
          <w:rFonts w:ascii="Open Sans Regular" w:eastAsia="Open Sans Regular" w:hAnsi="Open Sans Regular" w:cs="Open Sans Regular"/>
          <w:color w:val="333333"/>
          <w:sz w:val="21"/>
          <w:shd w:val="clear" w:color="auto" w:fill="FFFFFF"/>
        </w:rPr>
        <w:t>t in with different conditions of people (</w:t>
      </w:r>
      <w:proofErr w:type="spellStart"/>
      <w:r>
        <w:rPr>
          <w:rFonts w:ascii="Open Sans Regular" w:eastAsia="Open Sans Regular" w:hAnsi="Open Sans Regular" w:cs="Open Sans Regular"/>
          <w:color w:val="333333"/>
          <w:sz w:val="21"/>
          <w:shd w:val="clear" w:color="auto" w:fill="FFFFFF"/>
        </w:rPr>
        <w:t>i.e</w:t>
      </w:r>
      <w:proofErr w:type="spellEnd"/>
      <w:r>
        <w:rPr>
          <w:rFonts w:ascii="Open Sans Regular" w:eastAsia="Open Sans Regular" w:hAnsi="Open Sans Regular" w:cs="Open Sans Regular"/>
          <w:color w:val="333333"/>
          <w:sz w:val="21"/>
          <w:shd w:val="clear" w:color="auto" w:fill="FFFFFF"/>
        </w:rPr>
        <w:t xml:space="preserve"> with </w:t>
      </w:r>
      <w:proofErr w:type="spellStart"/>
      <w:r>
        <w:rPr>
          <w:rFonts w:ascii="Open Sans Regular" w:eastAsia="Open Sans Regular" w:hAnsi="Open Sans Regular" w:cs="Open Sans Regular"/>
          <w:color w:val="333333"/>
          <w:sz w:val="21"/>
          <w:shd w:val="clear" w:color="auto" w:fill="FFFFFF"/>
        </w:rPr>
        <w:t>ckd</w:t>
      </w:r>
      <w:proofErr w:type="spellEnd"/>
      <w:r>
        <w:rPr>
          <w:rFonts w:ascii="Open Sans Regular" w:eastAsia="Open Sans Regular" w:hAnsi="Open Sans Regular" w:cs="Open Sans Regular"/>
          <w:color w:val="333333"/>
          <w:sz w:val="21"/>
          <w:shd w:val="clear" w:color="auto" w:fill="FFFFFF"/>
        </w:rPr>
        <w:t xml:space="preserve"> and without </w:t>
      </w:r>
      <w:proofErr w:type="spellStart"/>
      <w:r>
        <w:rPr>
          <w:rFonts w:ascii="Open Sans Regular" w:eastAsia="Open Sans Regular" w:hAnsi="Open Sans Regular" w:cs="Open Sans Regular"/>
          <w:color w:val="333333"/>
          <w:sz w:val="21"/>
          <w:shd w:val="clear" w:color="auto" w:fill="FFFFFF"/>
        </w:rPr>
        <w:t>ckd</w:t>
      </w:r>
      <w:proofErr w:type="spellEnd"/>
      <w:r>
        <w:rPr>
          <w:rFonts w:ascii="Open Sans Regular" w:eastAsia="Open Sans Regular" w:hAnsi="Open Sans Regular" w:cs="Open Sans Regular"/>
          <w:color w:val="333333"/>
          <w:sz w:val="21"/>
          <w:shd w:val="clear" w:color="auto" w:fill="FFFFFF"/>
        </w:rPr>
        <w:t xml:space="preserve">).Thus , it would help in predicting the conditions of new suspects in a much faster way. </w:t>
      </w:r>
    </w:p>
    <w:p w14:paraId="3A55FE5B" w14:textId="77777777" w:rsidR="006D6BC7" w:rsidRDefault="00CD4A9A">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Data like</w:t>
      </w:r>
    </w:p>
    <w:p w14:paraId="100BC84C" w14:textId="77777777" w:rsidR="006D6BC7" w:rsidRDefault="006D6BC7">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p>
    <w:p w14:paraId="2F0FB9EB"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 xml:space="preserve"> Age</w:t>
      </w:r>
    </w:p>
    <w:p w14:paraId="095C2997"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BP (Blood Pressure)</w:t>
      </w:r>
    </w:p>
    <w:p w14:paraId="2FB448B1"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SG (Specific gravity)</w:t>
      </w:r>
    </w:p>
    <w:p w14:paraId="3255890A"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AL (Albumin)</w:t>
      </w:r>
    </w:p>
    <w:p w14:paraId="16771D33"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SU (Sugar)</w:t>
      </w:r>
    </w:p>
    <w:p w14:paraId="72A7FBD3"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RBC (Red Blood Cells)</w:t>
      </w:r>
    </w:p>
    <w:p w14:paraId="3174C6BD"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PC (Pus Cell</w:t>
      </w:r>
      <w:r>
        <w:rPr>
          <w:rFonts w:ascii="Open Sans Regular" w:eastAsia="Open Sans Regular" w:hAnsi="Open Sans Regular" w:cs="Open Sans Regular"/>
          <w:color w:val="222222"/>
          <w:sz w:val="21"/>
          <w:shd w:val="clear" w:color="auto" w:fill="FFFFFF"/>
        </w:rPr>
        <w:t>)</w:t>
      </w:r>
    </w:p>
    <w:p w14:paraId="67F90884"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222222"/>
          <w:sz w:val="21"/>
          <w:shd w:val="clear" w:color="auto" w:fill="FFFFFF"/>
        </w:rPr>
        <w:t>PCC (Pus Cell Clumps)</w:t>
      </w:r>
    </w:p>
    <w:p w14:paraId="57C89135"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222222"/>
          <w:sz w:val="21"/>
          <w:shd w:val="clear" w:color="auto" w:fill="FFFFFF"/>
        </w:rPr>
        <w:t>BA (Bacteria)</w:t>
      </w:r>
    </w:p>
    <w:p w14:paraId="4477959D"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BGR (Blood Glucose Random)</w:t>
      </w:r>
    </w:p>
    <w:p w14:paraId="3AB38F70"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BU (Blood Urea)</w:t>
      </w:r>
    </w:p>
    <w:p w14:paraId="159288A4"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SC (Serum Creatinine)</w:t>
      </w:r>
    </w:p>
    <w:p w14:paraId="3190C3F6"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SOD (Sodium)</w:t>
      </w:r>
    </w:p>
    <w:p w14:paraId="19BA79AE"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POT (Potassium)</w:t>
      </w:r>
    </w:p>
    <w:p w14:paraId="21DABC5D"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HEM (</w:t>
      </w:r>
      <w:proofErr w:type="spellStart"/>
      <w:r>
        <w:rPr>
          <w:rFonts w:ascii="Open Sans Regular" w:eastAsia="Open Sans Regular" w:hAnsi="Open Sans Regular" w:cs="Open Sans Regular"/>
          <w:color w:val="333333"/>
          <w:sz w:val="21"/>
          <w:shd w:val="clear" w:color="auto" w:fill="FFFFFF"/>
        </w:rPr>
        <w:t>Hemoglobin</w:t>
      </w:r>
      <w:proofErr w:type="spellEnd"/>
      <w:r>
        <w:rPr>
          <w:rFonts w:ascii="Open Sans Regular" w:eastAsia="Open Sans Regular" w:hAnsi="Open Sans Regular" w:cs="Open Sans Regular"/>
          <w:color w:val="333333"/>
          <w:sz w:val="21"/>
          <w:shd w:val="clear" w:color="auto" w:fill="FFFFFF"/>
        </w:rPr>
        <w:t>)</w:t>
      </w:r>
    </w:p>
    <w:p w14:paraId="5F78FF72"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PCV (Packed Cell Volume)</w:t>
      </w:r>
    </w:p>
    <w:p w14:paraId="3FEC9314"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WC (White Blood Cell Count)</w:t>
      </w:r>
    </w:p>
    <w:p w14:paraId="71D337DC"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RC (Red Blood Cell Count)</w:t>
      </w:r>
    </w:p>
    <w:p w14:paraId="4F12EBB5"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HTN (Hypertension)</w:t>
      </w:r>
    </w:p>
    <w:p w14:paraId="23E9511A"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DM (Diabetes Mellitus)</w:t>
      </w:r>
    </w:p>
    <w:p w14:paraId="48D91DD3"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CAD (Coronary Artery Disease)</w:t>
      </w:r>
    </w:p>
    <w:p w14:paraId="4C59F727"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proofErr w:type="spellStart"/>
      <w:r>
        <w:rPr>
          <w:rFonts w:ascii="Open Sans Regular" w:eastAsia="Open Sans Regular" w:hAnsi="Open Sans Regular" w:cs="Open Sans Regular"/>
          <w:color w:val="333333"/>
          <w:sz w:val="21"/>
          <w:shd w:val="clear" w:color="auto" w:fill="FFFFFF"/>
        </w:rPr>
        <w:t>Appet</w:t>
      </w:r>
      <w:proofErr w:type="spellEnd"/>
      <w:r>
        <w:rPr>
          <w:rFonts w:ascii="Open Sans Regular" w:eastAsia="Open Sans Regular" w:hAnsi="Open Sans Regular" w:cs="Open Sans Regular"/>
          <w:color w:val="333333"/>
          <w:sz w:val="21"/>
          <w:shd w:val="clear" w:color="auto" w:fill="FFFFFF"/>
        </w:rPr>
        <w:t xml:space="preserve"> (Appetite)</w:t>
      </w:r>
    </w:p>
    <w:p w14:paraId="326B624B"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 xml:space="preserve">PE (Pedal </w:t>
      </w:r>
      <w:proofErr w:type="spellStart"/>
      <w:r>
        <w:rPr>
          <w:rFonts w:ascii="Open Sans Regular" w:eastAsia="Open Sans Regular" w:hAnsi="Open Sans Regular" w:cs="Open Sans Regular"/>
          <w:color w:val="333333"/>
          <w:sz w:val="21"/>
          <w:shd w:val="clear" w:color="auto" w:fill="FFFFFF"/>
        </w:rPr>
        <w:t>Edema</w:t>
      </w:r>
      <w:proofErr w:type="spellEnd"/>
      <w:r>
        <w:rPr>
          <w:rFonts w:ascii="Open Sans Regular" w:eastAsia="Open Sans Regular" w:hAnsi="Open Sans Regular" w:cs="Open Sans Regular"/>
          <w:color w:val="333333"/>
          <w:sz w:val="21"/>
          <w:shd w:val="clear" w:color="auto" w:fill="FFFFFF"/>
        </w:rPr>
        <w:t>)</w:t>
      </w:r>
    </w:p>
    <w:p w14:paraId="5CA6A9E4" w14:textId="77777777" w:rsidR="006D6BC7" w:rsidRDefault="00CD4A9A">
      <w:pPr>
        <w:numPr>
          <w:ilvl w:val="0"/>
          <w:numId w:val="8"/>
        </w:num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ANE (</w:t>
      </w:r>
      <w:proofErr w:type="spellStart"/>
      <w:r>
        <w:rPr>
          <w:rFonts w:ascii="Open Sans Regular" w:eastAsia="Open Sans Regular" w:hAnsi="Open Sans Regular" w:cs="Open Sans Regular"/>
          <w:color w:val="333333"/>
          <w:sz w:val="21"/>
          <w:shd w:val="clear" w:color="auto" w:fill="FFFFFF"/>
        </w:rPr>
        <w:t>Anemia</w:t>
      </w:r>
      <w:proofErr w:type="spellEnd"/>
      <w:r>
        <w:rPr>
          <w:rFonts w:ascii="Open Sans Regular" w:eastAsia="Open Sans Regular" w:hAnsi="Open Sans Regular" w:cs="Open Sans Regular"/>
          <w:color w:val="333333"/>
          <w:sz w:val="21"/>
          <w:shd w:val="clear" w:color="auto" w:fill="FFFFFF"/>
        </w:rPr>
        <w:t>)</w:t>
      </w:r>
    </w:p>
    <w:p w14:paraId="00D07715" w14:textId="0B93B44D" w:rsidR="006D6BC7" w:rsidRDefault="00CD4A9A">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Regular" w:eastAsia="Open Sans Regular" w:hAnsi="Open Sans Regular" w:cs="Open Sans Regular"/>
          <w:color w:val="333333"/>
          <w:sz w:val="21"/>
          <w:shd w:val="clear" w:color="auto" w:fill="FFFFFF"/>
        </w:rPr>
        <w:t>are collected from the patients and then based on the observations and analysis, the model classifies them as either CKD(Chronic Kidney Disease) or not</w:t>
      </w:r>
      <w:r w:rsidR="00AB3CBB">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CKD(NO Chronic Kid</w:t>
      </w:r>
      <w:r w:rsidR="00AB3CBB">
        <w:rPr>
          <w:rFonts w:ascii="Open Sans Regular" w:eastAsia="Open Sans Regular" w:hAnsi="Open Sans Regular" w:cs="Open Sans Regular"/>
          <w:color w:val="333333"/>
          <w:sz w:val="21"/>
          <w:shd w:val="clear" w:color="auto" w:fill="FFFFFF"/>
        </w:rPr>
        <w:t>ne</w:t>
      </w:r>
      <w:r>
        <w:rPr>
          <w:rFonts w:ascii="Open Sans Regular" w:eastAsia="Open Sans Regular" w:hAnsi="Open Sans Regular" w:cs="Open Sans Regular"/>
          <w:color w:val="333333"/>
          <w:sz w:val="21"/>
          <w:shd w:val="clear" w:color="auto" w:fill="FFFFFF"/>
        </w:rPr>
        <w:t>y Disease).This classification  analysis is no complicated task, because it simply collects the data which is fed already and based on the pre</w:t>
      </w:r>
      <w:r w:rsidR="00AB3CBB">
        <w:rPr>
          <w:rFonts w:ascii="Open Sans Regular" w:eastAsia="Open Sans Regular" w:hAnsi="Open Sans Regular" w:cs="Open Sans Regular"/>
          <w:color w:val="333333"/>
          <w:sz w:val="21"/>
          <w:shd w:val="clear" w:color="auto" w:fill="FFFFFF"/>
        </w:rPr>
        <w:t>-</w:t>
      </w:r>
      <w:r>
        <w:rPr>
          <w:rFonts w:ascii="Open Sans Regular" w:eastAsia="Open Sans Regular" w:hAnsi="Open Sans Regular" w:cs="Open Sans Regular"/>
          <w:color w:val="333333"/>
          <w:sz w:val="21"/>
          <w:shd w:val="clear" w:color="auto" w:fill="FFFFFF"/>
        </w:rPr>
        <w:t>processed facts or algorithms, the model is able to predict the output that is it classifies the processed input as either 0 or 1 based on the certainty. SVM algorithm is used in this model which y</w:t>
      </w:r>
      <w:r w:rsidR="00AB3CBB">
        <w:rPr>
          <w:rFonts w:ascii="Open Sans Regular" w:eastAsia="Open Sans Regular" w:hAnsi="Open Sans Regular" w:cs="Open Sans Regular"/>
          <w:color w:val="333333"/>
          <w:sz w:val="21"/>
          <w:shd w:val="clear" w:color="auto" w:fill="FFFFFF"/>
        </w:rPr>
        <w:t>ie</w:t>
      </w:r>
      <w:r>
        <w:rPr>
          <w:rFonts w:ascii="Open Sans Regular" w:eastAsia="Open Sans Regular" w:hAnsi="Open Sans Regular" w:cs="Open Sans Regular"/>
          <w:color w:val="333333"/>
          <w:sz w:val="21"/>
          <w:shd w:val="clear" w:color="auto" w:fill="FFFFFF"/>
        </w:rPr>
        <w:t>lds 97% accuracy rate.</w:t>
      </w:r>
      <w:r w:rsidR="00AB3CBB">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The performance of the model is certain and efficient  without any perplexity.</w:t>
      </w:r>
      <w:r w:rsidR="00AB3CBB">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On Experimental Analysis the model is obvious with the collected data and fabricates the result of about nin</w:t>
      </w:r>
      <w:r w:rsidR="00AB3CBB">
        <w:rPr>
          <w:rFonts w:ascii="Open Sans Regular" w:eastAsia="Open Sans Regular" w:hAnsi="Open Sans Regular" w:cs="Open Sans Regular"/>
          <w:color w:val="333333"/>
          <w:sz w:val="21"/>
          <w:shd w:val="clear" w:color="auto" w:fill="FFFFFF"/>
        </w:rPr>
        <w:t>e</w:t>
      </w:r>
      <w:r>
        <w:rPr>
          <w:rFonts w:ascii="Open Sans Regular" w:eastAsia="Open Sans Regular" w:hAnsi="Open Sans Regular" w:cs="Open Sans Regular"/>
          <w:color w:val="333333"/>
          <w:sz w:val="21"/>
          <w:shd w:val="clear" w:color="auto" w:fill="FFFFFF"/>
        </w:rPr>
        <w:t xml:space="preserve">ty seven percent correctness. The model is trained with 80% of the data which is why the predictions are true to the natural behaviour when a new suspect is </w:t>
      </w:r>
      <w:proofErr w:type="spellStart"/>
      <w:r>
        <w:rPr>
          <w:rFonts w:ascii="Open Sans Regular" w:eastAsia="Open Sans Regular" w:hAnsi="Open Sans Regular" w:cs="Open Sans Regular"/>
          <w:color w:val="333333"/>
          <w:sz w:val="21"/>
          <w:shd w:val="clear" w:color="auto" w:fill="FFFFFF"/>
        </w:rPr>
        <w:t>diagonised</w:t>
      </w:r>
      <w:proofErr w:type="spellEnd"/>
      <w:r>
        <w:rPr>
          <w:rFonts w:ascii="Open Sans Regular" w:eastAsia="Open Sans Regular" w:hAnsi="Open Sans Regular" w:cs="Open Sans Regular"/>
          <w:color w:val="333333"/>
          <w:sz w:val="21"/>
          <w:shd w:val="clear" w:color="auto" w:fill="FFFFFF"/>
        </w:rPr>
        <w:t>.</w:t>
      </w:r>
      <w:r w:rsidR="00AB3CBB">
        <w:rPr>
          <w:rFonts w:ascii="Open Sans Regular" w:eastAsia="Open Sans Regular" w:hAnsi="Open Sans Regular" w:cs="Open Sans Regular"/>
          <w:color w:val="333333"/>
          <w:sz w:val="21"/>
          <w:shd w:val="clear" w:color="auto" w:fill="FFFFFF"/>
        </w:rPr>
        <w:t xml:space="preserve"> </w:t>
      </w:r>
      <w:r>
        <w:rPr>
          <w:rFonts w:ascii="Open Sans Regular" w:eastAsia="Open Sans Regular" w:hAnsi="Open Sans Regular" w:cs="Open Sans Regular"/>
          <w:color w:val="333333"/>
          <w:sz w:val="21"/>
          <w:shd w:val="clear" w:color="auto" w:fill="FFFFFF"/>
        </w:rPr>
        <w:t>As the model adapted the nature of the data which is widely ranged, the prediction which is treated on  analysis will be efficient even when a large number of  data is fed.</w:t>
      </w:r>
    </w:p>
    <w:p w14:paraId="58751FA4" w14:textId="222AF141" w:rsidR="006D6BC7" w:rsidRDefault="006D6BC7">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p>
    <w:p w14:paraId="64760CEC" w14:textId="1FDAB06C" w:rsidR="00C237D8" w:rsidRDefault="00C237D8">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p>
    <w:p w14:paraId="23AEEE49" w14:textId="77777777" w:rsidR="00C237D8" w:rsidRDefault="00C237D8">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p>
    <w:p w14:paraId="204BCD91" w14:textId="77777777" w:rsidR="006D6BC7" w:rsidRDefault="006D6BC7">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p>
    <w:p w14:paraId="171A03B4" w14:textId="77777777" w:rsidR="006D6BC7" w:rsidRDefault="00CD4A9A">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r>
        <w:rPr>
          <w:rFonts w:ascii="Open Sans Bold" w:eastAsia="Open Sans Bold" w:hAnsi="Open Sans Bold" w:cs="Open Sans Bold"/>
          <w:b/>
          <w:color w:val="333333"/>
          <w:sz w:val="21"/>
          <w:shd w:val="clear" w:color="auto" w:fill="FFFFFF"/>
        </w:rPr>
        <w:t xml:space="preserve">5.FLOW CHART   </w:t>
      </w:r>
    </w:p>
    <w:p w14:paraId="5C0CC391" w14:textId="77777777" w:rsidR="006D6BC7" w:rsidRDefault="006D6BC7">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p>
    <w:p w14:paraId="70B76DD6" w14:textId="77777777" w:rsidR="006D6BC7" w:rsidRDefault="00CD4A9A">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r>
        <w:rPr>
          <w:rFonts w:ascii="Open Sans Bold" w:eastAsia="Open Sans Bold" w:hAnsi="Open Sans Bold" w:cs="Open Sans Bold"/>
          <w:b/>
          <w:color w:val="333333"/>
          <w:sz w:val="21"/>
          <w:shd w:val="clear" w:color="auto" w:fill="FFFFFF"/>
        </w:rPr>
        <w:t xml:space="preserve">        </w:t>
      </w:r>
      <w:r>
        <w:rPr>
          <w:noProof/>
        </w:rPr>
        <w:drawing>
          <wp:inline distT="0" distB="0" distL="0" distR="0" wp14:anchorId="194CE641" wp14:editId="362A1891">
            <wp:extent cx="5943600" cy="2566394"/>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943600" cy="2566394"/>
                    </a:xfrm>
                    <a:prstGeom prst="rect">
                      <a:avLst/>
                    </a:prstGeom>
                  </pic:spPr>
                </pic:pic>
              </a:graphicData>
            </a:graphic>
          </wp:inline>
        </w:drawing>
      </w:r>
    </w:p>
    <w:p w14:paraId="47FD949E" w14:textId="77777777" w:rsidR="006D6BC7" w:rsidRDefault="006D6BC7">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p>
    <w:p w14:paraId="663B3E33" w14:textId="77777777" w:rsidR="006D6BC7" w:rsidRDefault="006D6BC7">
      <w:pPr>
        <w:tabs>
          <w:tab w:val="left" w:pos="7140"/>
        </w:tabs>
        <w:ind w:right="360"/>
        <w:jc w:val="both"/>
        <w:rPr>
          <w:rFonts w:ascii="Open Sans Bold" w:eastAsia="Open Sans Bold" w:hAnsi="Open Sans Bold" w:cs="Open Sans Bold"/>
          <w:b/>
          <w:smallCaps/>
          <w:color w:val="333333"/>
          <w:sz w:val="21"/>
          <w:shd w:val="clear" w:color="auto" w:fill="FFFFFF"/>
          <w:vertAlign w:val="superscript"/>
        </w:rPr>
      </w:pPr>
    </w:p>
    <w:p w14:paraId="09CE0B57" w14:textId="77777777" w:rsidR="006D6BC7" w:rsidRDefault="00CD4A9A">
      <w:pPr>
        <w:tabs>
          <w:tab w:val="left" w:pos="7140"/>
        </w:tabs>
        <w:ind w:right="360"/>
        <w:jc w:val="both"/>
        <w:rPr>
          <w:rFonts w:ascii="Open Sans Regular" w:eastAsia="Open Sans Regular" w:hAnsi="Open Sans Regular" w:cs="Open Sans Regular"/>
          <w:smallCaps/>
          <w:color w:val="333333"/>
          <w:sz w:val="21"/>
          <w:shd w:val="clear" w:color="auto" w:fill="FFFFFF"/>
          <w:vertAlign w:val="superscript"/>
        </w:rPr>
      </w:pPr>
      <w:r>
        <w:rPr>
          <w:rFonts w:ascii="Open Sans Bold" w:eastAsia="Open Sans Bold" w:hAnsi="Open Sans Bold" w:cs="Open Sans Bold"/>
          <w:b/>
          <w:color w:val="333333"/>
          <w:sz w:val="21"/>
          <w:shd w:val="clear" w:color="auto" w:fill="FFFFFF"/>
        </w:rPr>
        <w:t xml:space="preserve">                    </w:t>
      </w:r>
    </w:p>
    <w:p w14:paraId="4095AFCB" w14:textId="77777777" w:rsidR="006D6BC7" w:rsidRDefault="00CD4A9A">
      <w:pPr>
        <w:tabs>
          <w:tab w:val="left" w:pos="7140"/>
        </w:tabs>
        <w:ind w:right="360"/>
        <w:jc w:val="both"/>
        <w:rPr>
          <w:rFonts w:ascii="Open Sans Bold" w:eastAsia="Open Sans Bold" w:hAnsi="Open Sans Bold" w:cs="Open Sans Bold"/>
          <w:b/>
        </w:rPr>
      </w:pPr>
      <w:r>
        <w:rPr>
          <w:rFonts w:ascii="Open Sans Bold" w:eastAsia="Open Sans Bold" w:hAnsi="Open Sans Bold" w:cs="Open Sans Bold"/>
          <w:b/>
          <w:color w:val="333333"/>
          <w:shd w:val="clear" w:color="auto" w:fill="FFFFFF"/>
        </w:rPr>
        <w:t>6.RESULT</w:t>
      </w:r>
    </w:p>
    <w:p w14:paraId="4985D883" w14:textId="77777777" w:rsidR="006D6BC7" w:rsidRDefault="006D6BC7">
      <w:pPr>
        <w:tabs>
          <w:tab w:val="left" w:pos="7140"/>
        </w:tabs>
        <w:ind w:right="360"/>
        <w:jc w:val="both"/>
        <w:rPr>
          <w:rFonts w:ascii="Open Sans Regular" w:eastAsia="Open Sans Regular" w:hAnsi="Open Sans Regular" w:cs="Open Sans Regular"/>
          <w:sz w:val="21"/>
        </w:rPr>
      </w:pPr>
    </w:p>
    <w:p w14:paraId="2ECFE44B" w14:textId="25E9C986" w:rsidR="006D6BC7" w:rsidRDefault="00CD4A9A">
      <w:pPr>
        <w:tabs>
          <w:tab w:val="left" w:pos="7140"/>
        </w:tabs>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sz w:val="21"/>
        </w:rPr>
        <w:t xml:space="preserve">           This model is being built using Support Vector Algorithm which comes under Supervised Machine Learning that can be used in classification and regression problems. Since this model is a classification problem, the SVM algorithm y</w:t>
      </w:r>
      <w:r w:rsidR="00AB3CBB">
        <w:rPr>
          <w:rFonts w:ascii="Open Sans Regular" w:eastAsia="Open Sans Regular" w:hAnsi="Open Sans Regular" w:cs="Open Sans Regular"/>
          <w:sz w:val="21"/>
        </w:rPr>
        <w:t>ie</w:t>
      </w:r>
      <w:r>
        <w:rPr>
          <w:rFonts w:ascii="Open Sans Regular" w:eastAsia="Open Sans Regular" w:hAnsi="Open Sans Regular" w:cs="Open Sans Regular"/>
          <w:sz w:val="21"/>
        </w:rPr>
        <w:t>lds about 97% accuracy .</w:t>
      </w:r>
      <w:r>
        <w:rPr>
          <w:rFonts w:ascii="Open Sans Regular" w:eastAsia="Open Sans Regular" w:hAnsi="Open Sans Regular" w:cs="Open Sans Regular"/>
          <w:color w:val="000000"/>
          <w:sz w:val="21"/>
        </w:rPr>
        <w:t xml:space="preserve">The result of each classifier has been evaluated using different evaluation metrics and validated against overfitting values. The experiments are conducted using Python 3.7 programming language through the </w:t>
      </w:r>
      <w:proofErr w:type="spellStart"/>
      <w:r>
        <w:rPr>
          <w:rFonts w:ascii="Open Sans Regular" w:eastAsia="Open Sans Regular" w:hAnsi="Open Sans Regular" w:cs="Open Sans Regular"/>
          <w:color w:val="000000"/>
          <w:sz w:val="21"/>
        </w:rPr>
        <w:t>Jupyter</w:t>
      </w:r>
      <w:proofErr w:type="spellEnd"/>
      <w:r>
        <w:rPr>
          <w:rFonts w:ascii="Open Sans Regular" w:eastAsia="Open Sans Regular" w:hAnsi="Open Sans Regular" w:cs="Open Sans Regular"/>
          <w:color w:val="000000"/>
          <w:sz w:val="21"/>
        </w:rPr>
        <w:t xml:space="preserve"> Notebook web application. Several libraries from </w:t>
      </w:r>
      <w:proofErr w:type="spellStart"/>
      <w:r>
        <w:rPr>
          <w:rFonts w:ascii="Open Sans Regular" w:eastAsia="Open Sans Regular" w:hAnsi="Open Sans Regular" w:cs="Open Sans Regular"/>
          <w:color w:val="000000"/>
          <w:sz w:val="21"/>
        </w:rPr>
        <w:t>Sciket</w:t>
      </w:r>
      <w:proofErr w:type="spellEnd"/>
      <w:r>
        <w:rPr>
          <w:rFonts w:ascii="Open Sans Regular" w:eastAsia="Open Sans Regular" w:hAnsi="Open Sans Regular" w:cs="Open Sans Regular"/>
          <w:color w:val="000000"/>
          <w:sz w:val="21"/>
        </w:rPr>
        <w:t>-learn have been used, which is a free software for the machine learning library in Python</w:t>
      </w:r>
    </w:p>
    <w:p w14:paraId="1E4C74E2" w14:textId="762CBA25" w:rsidR="00966669" w:rsidRDefault="00966669">
      <w:pPr>
        <w:tabs>
          <w:tab w:val="left" w:pos="7140"/>
        </w:tabs>
        <w:ind w:right="360"/>
        <w:jc w:val="both"/>
        <w:rPr>
          <w:rFonts w:ascii="Open Sans Regular" w:eastAsia="Open Sans Regular" w:hAnsi="Open Sans Regular" w:cs="Open Sans Regular"/>
          <w:color w:val="000000"/>
          <w:sz w:val="21"/>
        </w:rPr>
      </w:pPr>
    </w:p>
    <w:p w14:paraId="2CEE188D" w14:textId="45309D7B" w:rsidR="00966669" w:rsidRDefault="00966669">
      <w:pPr>
        <w:tabs>
          <w:tab w:val="left" w:pos="7140"/>
        </w:tabs>
        <w:ind w:right="360"/>
        <w:jc w:val="both"/>
        <w:rPr>
          <w:rFonts w:ascii="Open Sans Regular" w:eastAsia="Open Sans Regular" w:hAnsi="Open Sans Regular" w:cs="Open Sans Regular"/>
          <w:color w:val="000000"/>
          <w:sz w:val="21"/>
        </w:rPr>
      </w:pPr>
    </w:p>
    <w:p w14:paraId="751663BA" w14:textId="76FCD3EC" w:rsidR="00966669" w:rsidRDefault="00966669">
      <w:pPr>
        <w:tabs>
          <w:tab w:val="left" w:pos="7140"/>
        </w:tabs>
        <w:ind w:right="360"/>
        <w:jc w:val="both"/>
        <w:rPr>
          <w:rFonts w:ascii="Open Sans Regular" w:eastAsia="Open Sans Regular" w:hAnsi="Open Sans Regular" w:cs="Open Sans Regular"/>
          <w:color w:val="000000"/>
          <w:sz w:val="21"/>
        </w:rPr>
      </w:pPr>
    </w:p>
    <w:p w14:paraId="5C5B0097" w14:textId="77777777" w:rsidR="00966669" w:rsidRDefault="00966669">
      <w:pPr>
        <w:tabs>
          <w:tab w:val="left" w:pos="7140"/>
        </w:tabs>
        <w:ind w:right="360"/>
        <w:jc w:val="both"/>
        <w:rPr>
          <w:rFonts w:ascii="Open Sans Bold" w:eastAsia="Open Sans Bold" w:hAnsi="Open Sans Bold" w:cs="Open Sans Bold"/>
          <w:b/>
        </w:rPr>
      </w:pPr>
    </w:p>
    <w:p w14:paraId="7875EEC1" w14:textId="08F83233" w:rsidR="006D6BC7" w:rsidRDefault="006D6BC7">
      <w:pPr>
        <w:tabs>
          <w:tab w:val="left" w:pos="7140"/>
        </w:tabs>
        <w:ind w:right="360"/>
        <w:jc w:val="both"/>
        <w:rPr>
          <w:rFonts w:ascii="Open Sans Regular" w:eastAsia="Open Sans Regular" w:hAnsi="Open Sans Regular" w:cs="Open Sans Regular"/>
          <w:smallCaps/>
          <w:color w:val="000000"/>
          <w:sz w:val="21"/>
          <w:vertAlign w:val="superscript"/>
        </w:rPr>
      </w:pPr>
    </w:p>
    <w:p w14:paraId="34AA938A" w14:textId="0EEAD3C7" w:rsidR="00C237D8" w:rsidRDefault="00C237D8">
      <w:pPr>
        <w:tabs>
          <w:tab w:val="left" w:pos="7140"/>
        </w:tabs>
        <w:ind w:right="360"/>
        <w:jc w:val="both"/>
        <w:rPr>
          <w:rFonts w:ascii="Open Sans Regular" w:eastAsia="Open Sans Regular" w:hAnsi="Open Sans Regular" w:cs="Open Sans Regular"/>
          <w:smallCaps/>
          <w:color w:val="000000"/>
          <w:sz w:val="21"/>
          <w:vertAlign w:val="superscript"/>
        </w:rPr>
      </w:pPr>
    </w:p>
    <w:p w14:paraId="61CB2713" w14:textId="77777777" w:rsidR="00C237D8" w:rsidRDefault="00C237D8">
      <w:pPr>
        <w:tabs>
          <w:tab w:val="left" w:pos="7140"/>
        </w:tabs>
        <w:ind w:right="360"/>
        <w:jc w:val="both"/>
        <w:rPr>
          <w:rFonts w:ascii="Open Sans Regular" w:eastAsia="Open Sans Regular" w:hAnsi="Open Sans Regular" w:cs="Open Sans Regular"/>
          <w:smallCaps/>
          <w:color w:val="000000"/>
          <w:sz w:val="21"/>
          <w:vertAlign w:val="superscript"/>
        </w:rPr>
      </w:pPr>
    </w:p>
    <w:p w14:paraId="5F555653" w14:textId="77777777" w:rsidR="006D6BC7" w:rsidRDefault="00CD4A9A">
      <w:pPr>
        <w:tabs>
          <w:tab w:val="left" w:pos="7140"/>
        </w:tabs>
        <w:ind w:right="360"/>
        <w:jc w:val="both"/>
        <w:rPr>
          <w:rFonts w:ascii="Open Sans Regular" w:eastAsia="Open Sans Regular" w:hAnsi="Open Sans Regular" w:cs="Open Sans Regular"/>
          <w:smallCaps/>
          <w:color w:val="000000"/>
          <w:sz w:val="21"/>
          <w:vertAlign w:val="superscript"/>
        </w:rPr>
      </w:pPr>
      <w:r>
        <w:rPr>
          <w:noProof/>
        </w:rPr>
        <w:lastRenderedPageBreak/>
        <w:drawing>
          <wp:inline distT="0" distB="0" distL="0" distR="0" wp14:anchorId="07FD3B0F" wp14:editId="18CF73C3">
            <wp:extent cx="3133725" cy="270986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3133725" cy="2709862"/>
                    </a:xfrm>
                    <a:prstGeom prst="rect">
                      <a:avLst/>
                    </a:prstGeom>
                  </pic:spPr>
                </pic:pic>
              </a:graphicData>
            </a:graphic>
          </wp:inline>
        </w:drawing>
      </w:r>
      <w:r>
        <w:rPr>
          <w:rFonts w:ascii="Open Sans Regular" w:eastAsia="Open Sans Regular" w:hAnsi="Open Sans Regular" w:cs="Open Sans Regular"/>
          <w:color w:val="000000"/>
          <w:sz w:val="21"/>
        </w:rPr>
        <w:t xml:space="preserve"> </w:t>
      </w:r>
      <w:r>
        <w:rPr>
          <w:noProof/>
        </w:rPr>
        <w:drawing>
          <wp:inline distT="0" distB="0" distL="0" distR="0" wp14:anchorId="6998B3FD" wp14:editId="223DDAF0">
            <wp:extent cx="2943225" cy="2214562"/>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2943225" cy="2214562"/>
                    </a:xfrm>
                    <a:prstGeom prst="rect">
                      <a:avLst/>
                    </a:prstGeom>
                  </pic:spPr>
                </pic:pic>
              </a:graphicData>
            </a:graphic>
          </wp:inline>
        </w:drawing>
      </w:r>
    </w:p>
    <w:p w14:paraId="67DDA3DD" w14:textId="77777777" w:rsidR="006D6BC7" w:rsidRDefault="006D6BC7">
      <w:pPr>
        <w:tabs>
          <w:tab w:val="left" w:pos="7140"/>
        </w:tabs>
        <w:ind w:right="360"/>
        <w:jc w:val="both"/>
        <w:rPr>
          <w:rFonts w:ascii="Open Sans Regular" w:eastAsia="Open Sans Regular" w:hAnsi="Open Sans Regular" w:cs="Open Sans Regular"/>
          <w:smallCaps/>
          <w:color w:val="000000"/>
          <w:sz w:val="21"/>
          <w:vertAlign w:val="superscript"/>
        </w:rPr>
      </w:pPr>
    </w:p>
    <w:p w14:paraId="4B99D218" w14:textId="671DC7CC" w:rsidR="00966669" w:rsidRDefault="00966669">
      <w:pPr>
        <w:tabs>
          <w:tab w:val="left" w:pos="7140"/>
        </w:tabs>
        <w:ind w:right="360"/>
        <w:jc w:val="both"/>
        <w:rPr>
          <w:noProof/>
        </w:rPr>
      </w:pPr>
    </w:p>
    <w:p w14:paraId="7C86C3AF" w14:textId="590E03F6" w:rsidR="00966669" w:rsidRDefault="00966669">
      <w:pPr>
        <w:tabs>
          <w:tab w:val="left" w:pos="7140"/>
        </w:tabs>
        <w:ind w:right="360"/>
        <w:jc w:val="both"/>
        <w:rPr>
          <w:noProof/>
        </w:rPr>
      </w:pPr>
    </w:p>
    <w:p w14:paraId="09BAEA15" w14:textId="62B2E8D1" w:rsidR="00966669" w:rsidRDefault="00966669">
      <w:pPr>
        <w:tabs>
          <w:tab w:val="left" w:pos="7140"/>
        </w:tabs>
        <w:ind w:right="360"/>
        <w:jc w:val="both"/>
        <w:rPr>
          <w:noProof/>
        </w:rPr>
      </w:pPr>
    </w:p>
    <w:p w14:paraId="049A74D1" w14:textId="34803611" w:rsidR="00966669" w:rsidRDefault="00966669">
      <w:pPr>
        <w:tabs>
          <w:tab w:val="left" w:pos="7140"/>
        </w:tabs>
        <w:ind w:right="360"/>
        <w:jc w:val="both"/>
        <w:rPr>
          <w:noProof/>
        </w:rPr>
      </w:pPr>
    </w:p>
    <w:p w14:paraId="35A6F03C" w14:textId="77777777" w:rsidR="00966669" w:rsidRDefault="00966669">
      <w:pPr>
        <w:tabs>
          <w:tab w:val="left" w:pos="7140"/>
        </w:tabs>
        <w:ind w:right="360"/>
        <w:jc w:val="both"/>
        <w:rPr>
          <w:noProof/>
        </w:rPr>
      </w:pPr>
    </w:p>
    <w:p w14:paraId="38FDDEFE" w14:textId="64C42860" w:rsidR="006D6BC7" w:rsidRDefault="00CD4A9A">
      <w:pPr>
        <w:tabs>
          <w:tab w:val="left" w:pos="7140"/>
        </w:tabs>
        <w:ind w:right="360"/>
        <w:jc w:val="both"/>
        <w:rPr>
          <w:rFonts w:ascii="Open Sans Regular" w:eastAsia="Open Sans Regular" w:hAnsi="Open Sans Regular" w:cs="Open Sans Regular"/>
          <w:smallCaps/>
          <w:color w:val="000000"/>
          <w:sz w:val="21"/>
          <w:vertAlign w:val="superscript"/>
        </w:rPr>
      </w:pPr>
      <w:r>
        <w:rPr>
          <w:noProof/>
        </w:rPr>
        <w:drawing>
          <wp:inline distT="0" distB="0" distL="0" distR="0" wp14:anchorId="3A04DD7D" wp14:editId="67B1D601">
            <wp:extent cx="2790825" cy="30003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2790825" cy="3000375"/>
                    </a:xfrm>
                    <a:prstGeom prst="rect">
                      <a:avLst/>
                    </a:prstGeom>
                  </pic:spPr>
                </pic:pic>
              </a:graphicData>
            </a:graphic>
          </wp:inline>
        </w:drawing>
      </w:r>
      <w:r>
        <w:rPr>
          <w:rFonts w:ascii="Open Sans Regular" w:eastAsia="Open Sans Regular" w:hAnsi="Open Sans Regular" w:cs="Open Sans Regular"/>
          <w:color w:val="000000"/>
          <w:sz w:val="21"/>
        </w:rPr>
        <w:t xml:space="preserve">   </w:t>
      </w:r>
      <w:r>
        <w:rPr>
          <w:noProof/>
        </w:rPr>
        <w:drawing>
          <wp:inline distT="0" distB="0" distL="0" distR="0" wp14:anchorId="2C6BDD26" wp14:editId="626C0336">
            <wp:extent cx="3019425" cy="301942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3019425" cy="3019425"/>
                    </a:xfrm>
                    <a:prstGeom prst="rect">
                      <a:avLst/>
                    </a:prstGeom>
                  </pic:spPr>
                </pic:pic>
              </a:graphicData>
            </a:graphic>
          </wp:inline>
        </w:drawing>
      </w:r>
    </w:p>
    <w:p w14:paraId="7E607C54" w14:textId="77777777" w:rsidR="006D6BC7" w:rsidRDefault="006D6BC7">
      <w:pPr>
        <w:tabs>
          <w:tab w:val="left" w:pos="7140"/>
        </w:tabs>
        <w:ind w:right="360"/>
        <w:jc w:val="both"/>
        <w:rPr>
          <w:rFonts w:ascii="Open Sans Regular" w:eastAsia="Open Sans Regular" w:hAnsi="Open Sans Regular" w:cs="Open Sans Regular"/>
          <w:smallCaps/>
          <w:color w:val="000000"/>
          <w:sz w:val="21"/>
          <w:vertAlign w:val="superscript"/>
        </w:rPr>
      </w:pPr>
    </w:p>
    <w:p w14:paraId="568E9C59" w14:textId="77777777" w:rsidR="006D6BC7" w:rsidRDefault="006D6BC7">
      <w:pPr>
        <w:tabs>
          <w:tab w:val="left" w:pos="7140"/>
        </w:tabs>
        <w:ind w:right="360"/>
        <w:jc w:val="both"/>
        <w:rPr>
          <w:rFonts w:ascii="Open Sans Regular" w:eastAsia="Open Sans Regular" w:hAnsi="Open Sans Regular" w:cs="Open Sans Regular"/>
          <w:smallCaps/>
          <w:color w:val="000000"/>
          <w:sz w:val="21"/>
          <w:vertAlign w:val="superscript"/>
        </w:rPr>
      </w:pPr>
    </w:p>
    <w:p w14:paraId="3810E9A9" w14:textId="49A6DD11" w:rsidR="006D6BC7" w:rsidRDefault="00CD4A9A">
      <w:pPr>
        <w:tabs>
          <w:tab w:val="left" w:pos="3367"/>
        </w:tabs>
        <w:ind w:right="360"/>
        <w:jc w:val="both"/>
      </w:pPr>
      <w:r>
        <w:tab/>
      </w:r>
    </w:p>
    <w:p w14:paraId="217BB4DD" w14:textId="21D6340A" w:rsidR="00C237D8" w:rsidRDefault="00C237D8">
      <w:pPr>
        <w:tabs>
          <w:tab w:val="left" w:pos="3367"/>
        </w:tabs>
        <w:ind w:right="360"/>
        <w:jc w:val="both"/>
      </w:pPr>
    </w:p>
    <w:p w14:paraId="31972E7D" w14:textId="0FDF367F" w:rsidR="00C237D8" w:rsidRDefault="00C237D8">
      <w:pPr>
        <w:tabs>
          <w:tab w:val="left" w:pos="3367"/>
        </w:tabs>
        <w:ind w:right="360"/>
        <w:jc w:val="both"/>
      </w:pPr>
    </w:p>
    <w:p w14:paraId="013A6BC0" w14:textId="39444E69" w:rsidR="00C237D8" w:rsidRDefault="00C237D8">
      <w:pPr>
        <w:tabs>
          <w:tab w:val="left" w:pos="3367"/>
        </w:tabs>
        <w:ind w:right="360"/>
        <w:jc w:val="both"/>
      </w:pPr>
    </w:p>
    <w:p w14:paraId="0C80EBB0" w14:textId="48DE8033" w:rsidR="00C237D8" w:rsidRDefault="00C237D8">
      <w:pPr>
        <w:tabs>
          <w:tab w:val="left" w:pos="3367"/>
        </w:tabs>
        <w:ind w:right="360"/>
        <w:jc w:val="both"/>
      </w:pPr>
    </w:p>
    <w:p w14:paraId="1AE90663" w14:textId="78A6BFFB" w:rsidR="00C237D8" w:rsidRDefault="00C237D8">
      <w:pPr>
        <w:tabs>
          <w:tab w:val="left" w:pos="3367"/>
        </w:tabs>
        <w:ind w:right="360"/>
        <w:jc w:val="both"/>
      </w:pPr>
    </w:p>
    <w:p w14:paraId="301FECFB" w14:textId="53D32922" w:rsidR="00C237D8" w:rsidRDefault="00C237D8">
      <w:pPr>
        <w:tabs>
          <w:tab w:val="left" w:pos="3367"/>
        </w:tabs>
        <w:ind w:right="360"/>
        <w:jc w:val="both"/>
      </w:pPr>
    </w:p>
    <w:p w14:paraId="66DDCFEC" w14:textId="77777777" w:rsidR="00C237D8" w:rsidRDefault="00C237D8">
      <w:pPr>
        <w:tabs>
          <w:tab w:val="left" w:pos="3367"/>
        </w:tabs>
        <w:ind w:right="360"/>
        <w:jc w:val="both"/>
        <w:rPr>
          <w:rFonts w:ascii="Open Sans Regular" w:eastAsia="Open Sans Regular" w:hAnsi="Open Sans Regular" w:cs="Open Sans Regular"/>
          <w:sz w:val="21"/>
        </w:rPr>
      </w:pPr>
    </w:p>
    <w:p w14:paraId="7BE0BE60" w14:textId="77777777" w:rsidR="006D6BC7" w:rsidRDefault="00CD4A9A">
      <w:pPr>
        <w:tabs>
          <w:tab w:val="left" w:pos="7140"/>
        </w:tabs>
        <w:ind w:right="360"/>
        <w:jc w:val="both"/>
        <w:rPr>
          <w:rFonts w:ascii="Open Sans Regular" w:eastAsia="Open Sans Regular" w:hAnsi="Open Sans Regular" w:cs="Open Sans Regular"/>
          <w:sz w:val="21"/>
        </w:rPr>
      </w:pPr>
      <w:r>
        <w:rPr>
          <w:rFonts w:ascii="Open Sans Bold" w:eastAsia="Open Sans Bold" w:hAnsi="Open Sans Bold" w:cs="Open Sans Bold"/>
          <w:b/>
          <w:sz w:val="21"/>
        </w:rPr>
        <w:t>7.ADVANTAGES AND DISADVANTAGES</w:t>
      </w:r>
    </w:p>
    <w:p w14:paraId="77F45BBD" w14:textId="77777777" w:rsidR="006D6BC7" w:rsidRDefault="006D6BC7">
      <w:pPr>
        <w:tabs>
          <w:tab w:val="left" w:pos="7140"/>
        </w:tabs>
        <w:ind w:right="360"/>
        <w:jc w:val="both"/>
        <w:rPr>
          <w:rFonts w:ascii="Open Sans Bold" w:eastAsia="Open Sans Bold" w:hAnsi="Open Sans Bold" w:cs="Open Sans Bold"/>
          <w:b/>
          <w:sz w:val="21"/>
        </w:rPr>
      </w:pPr>
    </w:p>
    <w:p w14:paraId="74704D08" w14:textId="77777777" w:rsidR="006D6BC7" w:rsidRDefault="00CD4A9A">
      <w:pPr>
        <w:tabs>
          <w:tab w:val="left" w:pos="7140"/>
        </w:tabs>
        <w:ind w:right="360"/>
        <w:jc w:val="both"/>
        <w:rPr>
          <w:rFonts w:ascii="Open Sans Bold" w:eastAsia="Open Sans Bold" w:hAnsi="Open Sans Bold" w:cs="Open Sans Bold"/>
          <w:b/>
          <w:sz w:val="21"/>
        </w:rPr>
      </w:pPr>
      <w:r>
        <w:rPr>
          <w:rFonts w:ascii="Open Sans Bold" w:eastAsia="Open Sans Bold" w:hAnsi="Open Sans Bold" w:cs="Open Sans Bold"/>
          <w:b/>
          <w:sz w:val="21"/>
        </w:rPr>
        <w:t>ADVANTAGES</w:t>
      </w:r>
    </w:p>
    <w:p w14:paraId="134810FD" w14:textId="77777777" w:rsidR="006D6BC7" w:rsidRDefault="00CD4A9A">
      <w:pPr>
        <w:tabs>
          <w:tab w:val="left" w:pos="7140"/>
        </w:tabs>
        <w:ind w:right="360"/>
        <w:jc w:val="both"/>
        <w:rPr>
          <w:rFonts w:ascii="Open Sans Bold" w:eastAsia="Open Sans Bold" w:hAnsi="Open Sans Bold" w:cs="Open Sans Bold"/>
          <w:b/>
          <w:sz w:val="21"/>
        </w:rPr>
      </w:pPr>
      <w:r>
        <w:rPr>
          <w:rFonts w:ascii="Open Sans Bold" w:eastAsia="Open Sans Bold" w:hAnsi="Open Sans Bold" w:cs="Open Sans Bold"/>
          <w:b/>
          <w:sz w:val="21"/>
        </w:rPr>
        <w:t xml:space="preserve">         </w:t>
      </w:r>
    </w:p>
    <w:p w14:paraId="4EC06EBC"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Faster and Reliable.</w:t>
      </w:r>
    </w:p>
    <w:p w14:paraId="4764FE4F" w14:textId="14E4D50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Efficient output with maximum accuracy.</w:t>
      </w:r>
    </w:p>
    <w:p w14:paraId="087CF8A4"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 xml:space="preserve">Predicts with </w:t>
      </w:r>
      <w:proofErr w:type="spellStart"/>
      <w:r>
        <w:rPr>
          <w:rFonts w:ascii="Open Sans Regular" w:eastAsia="Open Sans Regular" w:hAnsi="Open Sans Regular" w:cs="Open Sans Regular"/>
          <w:sz w:val="21"/>
        </w:rPr>
        <w:t>certainity</w:t>
      </w:r>
      <w:proofErr w:type="spellEnd"/>
      <w:r>
        <w:rPr>
          <w:rFonts w:ascii="Open Sans Regular" w:eastAsia="Open Sans Regular" w:hAnsi="Open Sans Regular" w:cs="Open Sans Regular"/>
          <w:sz w:val="21"/>
        </w:rPr>
        <w:t>.</w:t>
      </w:r>
    </w:p>
    <w:p w14:paraId="3D5B5A2F"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Simpler concept.</w:t>
      </w:r>
    </w:p>
    <w:p w14:paraId="749F9629"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Can perform even with large number of suspects.</w:t>
      </w:r>
    </w:p>
    <w:p w14:paraId="2950A1FA"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Lesser perplexity.</w:t>
      </w:r>
    </w:p>
    <w:p w14:paraId="1562A9B2"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Earlier deduction reduces high risks.</w:t>
      </w:r>
    </w:p>
    <w:p w14:paraId="0514DC26"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Can prevent loss of data.</w:t>
      </w:r>
    </w:p>
    <w:p w14:paraId="0C4E400D" w14:textId="77777777" w:rsidR="006D6BC7" w:rsidRDefault="00CD4A9A">
      <w:pPr>
        <w:numPr>
          <w:ilvl w:val="0"/>
          <w:numId w:val="6"/>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 xml:space="preserve"> It is a proposal for best prediction framework for CKD.</w:t>
      </w:r>
    </w:p>
    <w:p w14:paraId="30FBE693" w14:textId="77777777" w:rsidR="006D6BC7" w:rsidRDefault="006D6BC7">
      <w:pPr>
        <w:tabs>
          <w:tab w:val="left" w:pos="7140"/>
        </w:tabs>
        <w:ind w:right="360"/>
        <w:jc w:val="both"/>
        <w:rPr>
          <w:rFonts w:ascii="Open Sans Bold" w:eastAsia="Open Sans Bold" w:hAnsi="Open Sans Bold" w:cs="Open Sans Bold"/>
          <w:b/>
          <w:sz w:val="21"/>
        </w:rPr>
      </w:pPr>
    </w:p>
    <w:p w14:paraId="4AC9638D" w14:textId="77777777" w:rsidR="006D6BC7" w:rsidRDefault="00CD4A9A">
      <w:pPr>
        <w:tabs>
          <w:tab w:val="left" w:pos="7140"/>
        </w:tabs>
        <w:ind w:right="360"/>
        <w:jc w:val="both"/>
        <w:rPr>
          <w:rFonts w:ascii="Open Sans Bold" w:eastAsia="Open Sans Bold" w:hAnsi="Open Sans Bold" w:cs="Open Sans Bold"/>
          <w:b/>
          <w:sz w:val="21"/>
        </w:rPr>
      </w:pPr>
      <w:r>
        <w:rPr>
          <w:rFonts w:ascii="Open Sans Bold" w:eastAsia="Open Sans Bold" w:hAnsi="Open Sans Bold" w:cs="Open Sans Bold"/>
          <w:b/>
          <w:sz w:val="21"/>
        </w:rPr>
        <w:t>DISADVANTAGES</w:t>
      </w:r>
    </w:p>
    <w:p w14:paraId="2AFD035F" w14:textId="77777777" w:rsidR="006D6BC7" w:rsidRDefault="006D6BC7">
      <w:pPr>
        <w:tabs>
          <w:tab w:val="left" w:pos="7140"/>
        </w:tabs>
        <w:ind w:right="360"/>
        <w:jc w:val="both"/>
        <w:rPr>
          <w:rFonts w:ascii="Open Sans Bold" w:eastAsia="Open Sans Bold" w:hAnsi="Open Sans Bold" w:cs="Open Sans Bold"/>
          <w:b/>
          <w:sz w:val="21"/>
        </w:rPr>
      </w:pPr>
    </w:p>
    <w:p w14:paraId="4777239C" w14:textId="77777777" w:rsidR="006D6BC7" w:rsidRDefault="00CD4A9A">
      <w:pPr>
        <w:numPr>
          <w:ilvl w:val="0"/>
          <w:numId w:val="11"/>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Requires server which processes heavy loads.</w:t>
      </w:r>
    </w:p>
    <w:p w14:paraId="409DF82E" w14:textId="29CD1BA0" w:rsidR="006D6BC7" w:rsidRDefault="00CD4A9A">
      <w:pPr>
        <w:numPr>
          <w:ilvl w:val="0"/>
          <w:numId w:val="9"/>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Requires stable network connection.</w:t>
      </w:r>
    </w:p>
    <w:p w14:paraId="3CA997CD" w14:textId="6564EAC0" w:rsidR="00AB3CBB" w:rsidRDefault="00AB3CBB">
      <w:pPr>
        <w:numPr>
          <w:ilvl w:val="0"/>
          <w:numId w:val="9"/>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May lead to overfitting.</w:t>
      </w:r>
    </w:p>
    <w:p w14:paraId="0746D4C1" w14:textId="77777777" w:rsidR="006D6BC7" w:rsidRDefault="00CD4A9A">
      <w:pPr>
        <w:numPr>
          <w:ilvl w:val="0"/>
          <w:numId w:val="9"/>
        </w:numPr>
        <w:tabs>
          <w:tab w:val="left" w:pos="7140"/>
        </w:tabs>
        <w:ind w:right="360"/>
        <w:jc w:val="both"/>
        <w:rPr>
          <w:rFonts w:ascii="Open Sans Regular" w:eastAsia="Open Sans Regular" w:hAnsi="Open Sans Regular" w:cs="Open Sans Regular"/>
          <w:sz w:val="21"/>
        </w:rPr>
      </w:pPr>
      <w:r>
        <w:rPr>
          <w:rFonts w:ascii="Open Sans Regular" w:eastAsia="Open Sans Regular" w:hAnsi="Open Sans Regular" w:cs="Open Sans Regular"/>
          <w:sz w:val="21"/>
        </w:rPr>
        <w:t>The model should be trained properly with a balance between CKD and not CKD values, else there may be chances of predictions with depreciated accuracy.</w:t>
      </w:r>
    </w:p>
    <w:p w14:paraId="435CB400" w14:textId="77777777" w:rsidR="006D6BC7" w:rsidRDefault="006D6BC7">
      <w:pPr>
        <w:tabs>
          <w:tab w:val="left" w:pos="7140"/>
        </w:tabs>
        <w:ind w:right="360"/>
        <w:jc w:val="both"/>
        <w:rPr>
          <w:rFonts w:ascii="Open Sans Bold" w:eastAsia="Open Sans Bold" w:hAnsi="Open Sans Bold" w:cs="Open Sans Bold"/>
          <w:b/>
          <w:sz w:val="21"/>
        </w:rPr>
      </w:pPr>
    </w:p>
    <w:p w14:paraId="56722D34" w14:textId="77777777" w:rsidR="006D6BC7" w:rsidRDefault="006D6BC7">
      <w:pPr>
        <w:tabs>
          <w:tab w:val="left" w:pos="7140"/>
        </w:tabs>
        <w:ind w:right="360"/>
        <w:jc w:val="both"/>
        <w:rPr>
          <w:rFonts w:ascii="Open Sans Bold" w:eastAsia="Open Sans Bold" w:hAnsi="Open Sans Bold" w:cs="Open Sans Bold"/>
          <w:b/>
          <w:sz w:val="21"/>
        </w:rPr>
      </w:pPr>
    </w:p>
    <w:p w14:paraId="753D0F7C" w14:textId="77777777" w:rsidR="006D6BC7" w:rsidRDefault="00CD4A9A">
      <w:pPr>
        <w:tabs>
          <w:tab w:val="left" w:pos="7140"/>
        </w:tabs>
        <w:ind w:right="360"/>
        <w:jc w:val="both"/>
        <w:rPr>
          <w:rFonts w:ascii="Open Sans Bold" w:eastAsia="Open Sans Bold" w:hAnsi="Open Sans Bold" w:cs="Open Sans Bold"/>
          <w:b/>
          <w:sz w:val="21"/>
        </w:rPr>
      </w:pPr>
      <w:r>
        <w:rPr>
          <w:rFonts w:ascii="Open Sans Bold" w:eastAsia="Open Sans Bold" w:hAnsi="Open Sans Bold" w:cs="Open Sans Bold"/>
          <w:b/>
          <w:sz w:val="22"/>
        </w:rPr>
        <w:t>8.APPLICATIONS</w:t>
      </w:r>
    </w:p>
    <w:p w14:paraId="428801F5" w14:textId="4F00FD24" w:rsidR="006D6BC7" w:rsidRDefault="00CD4A9A">
      <w:pPr>
        <w:tabs>
          <w:tab w:val="left" w:pos="7140"/>
        </w:tabs>
        <w:ind w:right="360"/>
        <w:jc w:val="both"/>
        <w:rPr>
          <w:rFonts w:ascii="Open Sans Bold" w:eastAsia="Open Sans Bold" w:hAnsi="Open Sans Bold" w:cs="Open Sans Bold"/>
          <w:b/>
          <w:sz w:val="21"/>
        </w:rPr>
      </w:pPr>
      <w:r>
        <w:rPr>
          <w:rFonts w:ascii="Open Sans Bold" w:eastAsia="Open Sans Bold" w:hAnsi="Open Sans Bold" w:cs="Open Sans Bold"/>
          <w:b/>
          <w:sz w:val="21"/>
        </w:rPr>
        <w:t xml:space="preserve">            </w:t>
      </w:r>
      <w:r>
        <w:rPr>
          <w:rFonts w:ascii="Open Sans Regular" w:eastAsia="Open Sans Regular" w:hAnsi="Open Sans Regular" w:cs="Open Sans Regular"/>
          <w:sz w:val="22"/>
        </w:rPr>
        <w:t xml:space="preserve">Machine Learning is a </w:t>
      </w:r>
      <w:proofErr w:type="spellStart"/>
      <w:r>
        <w:rPr>
          <w:rFonts w:ascii="Open Sans Regular" w:eastAsia="Open Sans Regular" w:hAnsi="Open Sans Regular" w:cs="Open Sans Regular"/>
          <w:sz w:val="22"/>
        </w:rPr>
        <w:t>buzzward</w:t>
      </w:r>
      <w:proofErr w:type="spellEnd"/>
      <w:r>
        <w:rPr>
          <w:rFonts w:ascii="Open Sans Regular" w:eastAsia="Open Sans Regular" w:hAnsi="Open Sans Regular" w:cs="Open Sans Regular"/>
          <w:sz w:val="22"/>
        </w:rPr>
        <w:t xml:space="preserve"> for today's technology and it is growing rapidly day by day. We are using Machine Learning in many ways for our daily lives. This aids greatly for simpl</w:t>
      </w:r>
      <w:r w:rsidR="00AB3CBB">
        <w:rPr>
          <w:rFonts w:ascii="Open Sans Regular" w:eastAsia="Open Sans Regular" w:hAnsi="Open Sans Regular" w:cs="Open Sans Regular"/>
          <w:sz w:val="22"/>
        </w:rPr>
        <w:t>if</w:t>
      </w:r>
      <w:r>
        <w:rPr>
          <w:rFonts w:ascii="Open Sans Regular" w:eastAsia="Open Sans Regular" w:hAnsi="Open Sans Regular" w:cs="Open Sans Regular"/>
          <w:sz w:val="22"/>
        </w:rPr>
        <w:t>ying our day to day tasks by using one of its efficient algorithms.</w:t>
      </w:r>
      <w:r w:rsidR="00AB3CBB">
        <w:rPr>
          <w:rFonts w:ascii="Open Sans Regular" w:eastAsia="Open Sans Regular" w:hAnsi="Open Sans Regular" w:cs="Open Sans Regular"/>
          <w:sz w:val="22"/>
        </w:rPr>
        <w:t xml:space="preserve"> </w:t>
      </w:r>
      <w:r>
        <w:rPr>
          <w:rFonts w:ascii="Open Sans Regular" w:eastAsia="Open Sans Regular" w:hAnsi="Open Sans Regular" w:cs="Open Sans Regular"/>
          <w:sz w:val="22"/>
        </w:rPr>
        <w:t>Likewise various real time applications are</w:t>
      </w:r>
    </w:p>
    <w:p w14:paraId="76BFDBDB" w14:textId="77777777" w:rsidR="006D6BC7" w:rsidRDefault="006D6BC7">
      <w:pPr>
        <w:tabs>
          <w:tab w:val="left" w:pos="7140"/>
        </w:tabs>
        <w:ind w:right="360"/>
        <w:jc w:val="both"/>
        <w:rPr>
          <w:rFonts w:ascii="Open Sans Regular" w:eastAsia="Open Sans Regular" w:hAnsi="Open Sans Regular" w:cs="Open Sans Regular"/>
          <w:sz w:val="22"/>
        </w:rPr>
      </w:pPr>
    </w:p>
    <w:p w14:paraId="3962682E" w14:textId="77777777" w:rsidR="006D6BC7" w:rsidRDefault="00CD4A9A">
      <w:pPr>
        <w:numPr>
          <w:ilvl w:val="0"/>
          <w:numId w:val="13"/>
        </w:numPr>
        <w:tabs>
          <w:tab w:val="left" w:pos="7140"/>
        </w:tabs>
        <w:ind w:right="360"/>
        <w:jc w:val="both"/>
        <w:rPr>
          <w:rFonts w:ascii="Open Sans Regular" w:eastAsia="Open Sans Regular" w:hAnsi="Open Sans Regular" w:cs="Open Sans Regular"/>
          <w:sz w:val="22"/>
        </w:rPr>
      </w:pPr>
      <w:r>
        <w:rPr>
          <w:rFonts w:ascii="Open Sans Regular" w:eastAsia="Open Sans Regular" w:hAnsi="Open Sans Regular" w:cs="Open Sans Regular"/>
          <w:sz w:val="22"/>
        </w:rPr>
        <w:t>Medical diagnosis.</w:t>
      </w:r>
    </w:p>
    <w:p w14:paraId="0F437DDD" w14:textId="77777777" w:rsidR="006D6BC7" w:rsidRDefault="00CD4A9A">
      <w:pPr>
        <w:numPr>
          <w:ilvl w:val="0"/>
          <w:numId w:val="1"/>
        </w:numPr>
        <w:tabs>
          <w:tab w:val="left" w:pos="7140"/>
        </w:tabs>
        <w:ind w:right="360"/>
        <w:jc w:val="both"/>
        <w:rPr>
          <w:rFonts w:ascii="Open Sans Regular" w:eastAsia="Open Sans Regular" w:hAnsi="Open Sans Regular" w:cs="Open Sans Regular"/>
          <w:sz w:val="22"/>
        </w:rPr>
      </w:pPr>
      <w:r>
        <w:rPr>
          <w:rFonts w:ascii="Open Sans Regular" w:eastAsia="Open Sans Regular" w:hAnsi="Open Sans Regular" w:cs="Open Sans Regular"/>
          <w:sz w:val="22"/>
        </w:rPr>
        <w:t>Stock market Trading.</w:t>
      </w:r>
    </w:p>
    <w:p w14:paraId="2B402FE6" w14:textId="10EB717B" w:rsidR="006D6BC7" w:rsidRDefault="00CD4A9A">
      <w:pPr>
        <w:numPr>
          <w:ilvl w:val="0"/>
          <w:numId w:val="7"/>
        </w:numPr>
        <w:ind w:right="360"/>
        <w:jc w:val="both"/>
        <w:rPr>
          <w:rFonts w:ascii="Open Sans Regular" w:eastAsia="Open Sans Regular" w:hAnsi="Open Sans Regular" w:cs="Open Sans Regular"/>
        </w:rPr>
      </w:pPr>
      <w:r>
        <w:rPr>
          <w:rFonts w:ascii="Open Sans Regular" w:eastAsia="Open Sans Regular" w:hAnsi="Open Sans Regular" w:cs="Open Sans Regular"/>
          <w:color w:val="000000"/>
          <w:sz w:val="22"/>
        </w:rPr>
        <w:t>Educational Institu</w:t>
      </w:r>
      <w:r w:rsidR="00AB3CBB">
        <w:rPr>
          <w:rFonts w:ascii="Open Sans Regular" w:eastAsia="Open Sans Regular" w:hAnsi="Open Sans Regular" w:cs="Open Sans Regular"/>
          <w:color w:val="000000"/>
          <w:sz w:val="22"/>
        </w:rPr>
        <w:t>t</w:t>
      </w:r>
      <w:r>
        <w:rPr>
          <w:rFonts w:ascii="Open Sans Regular" w:eastAsia="Open Sans Regular" w:hAnsi="Open Sans Regular" w:cs="Open Sans Regular"/>
          <w:color w:val="000000"/>
          <w:sz w:val="22"/>
        </w:rPr>
        <w:t>ions</w:t>
      </w:r>
    </w:p>
    <w:p w14:paraId="587A4F43" w14:textId="336D2D96" w:rsidR="006D6BC7" w:rsidRDefault="00CD4A9A">
      <w:pPr>
        <w:numPr>
          <w:ilvl w:val="0"/>
          <w:numId w:val="15"/>
        </w:numPr>
        <w:tabs>
          <w:tab w:val="left" w:pos="7140"/>
        </w:tabs>
        <w:ind w:right="360"/>
        <w:jc w:val="both"/>
        <w:rPr>
          <w:rFonts w:ascii="Open Sans Regular" w:eastAsia="Open Sans Regular" w:hAnsi="Open Sans Regular" w:cs="Open Sans Regular"/>
          <w:sz w:val="22"/>
        </w:rPr>
      </w:pPr>
      <w:r>
        <w:rPr>
          <w:rFonts w:ascii="Open Sans Regular" w:eastAsia="Open Sans Regular" w:hAnsi="Open Sans Regular" w:cs="Open Sans Regular"/>
          <w:sz w:val="22"/>
        </w:rPr>
        <w:t>Online Fraud Detections etc.</w:t>
      </w:r>
    </w:p>
    <w:p w14:paraId="673FACD5" w14:textId="77777777" w:rsidR="006D6BC7" w:rsidRDefault="00CD4A9A">
      <w:pPr>
        <w:tabs>
          <w:tab w:val="left" w:pos="7140"/>
        </w:tabs>
        <w:ind w:right="360"/>
        <w:jc w:val="both"/>
        <w:rPr>
          <w:rFonts w:ascii="Open Sans Bold" w:eastAsia="Open Sans Bold" w:hAnsi="Open Sans Bold" w:cs="Open Sans Bold"/>
          <w:b/>
          <w:sz w:val="22"/>
        </w:rPr>
      </w:pPr>
      <w:r>
        <w:rPr>
          <w:rFonts w:ascii="Open Sans Regular" w:eastAsia="Open Sans Regular" w:hAnsi="Open Sans Regular" w:cs="Open Sans Regular"/>
          <w:sz w:val="22"/>
        </w:rPr>
        <w:t xml:space="preserve">               </w:t>
      </w:r>
    </w:p>
    <w:p w14:paraId="10D64C03" w14:textId="50DFA36C" w:rsidR="006D6BC7" w:rsidRDefault="00CD4A9A">
      <w:pPr>
        <w:tabs>
          <w:tab w:val="left" w:pos="7140"/>
        </w:tabs>
        <w:ind w:right="360"/>
        <w:jc w:val="both"/>
        <w:rPr>
          <w:rFonts w:ascii="Open Sans Bold" w:eastAsia="Open Sans Bold" w:hAnsi="Open Sans Bold" w:cs="Open Sans Bold"/>
          <w:b/>
          <w:sz w:val="22"/>
        </w:rPr>
      </w:pPr>
      <w:r>
        <w:rPr>
          <w:rFonts w:ascii="Open Sans Regular" w:eastAsia="Open Sans Regular" w:hAnsi="Open Sans Regular" w:cs="Open Sans Regular"/>
          <w:sz w:val="22"/>
        </w:rPr>
        <w:t>This model can be eff</w:t>
      </w:r>
      <w:r w:rsidR="00AB3CBB">
        <w:rPr>
          <w:rFonts w:ascii="Open Sans Regular" w:eastAsia="Open Sans Regular" w:hAnsi="Open Sans Regular" w:cs="Open Sans Regular"/>
          <w:sz w:val="22"/>
        </w:rPr>
        <w:t>i</w:t>
      </w:r>
      <w:r>
        <w:rPr>
          <w:rFonts w:ascii="Open Sans Regular" w:eastAsia="Open Sans Regular" w:hAnsi="Open Sans Regular" w:cs="Open Sans Regular"/>
          <w:sz w:val="22"/>
        </w:rPr>
        <w:t>ciently used in Healthcare Systems such as Diagnosis which aids in rapid growth of medical technology.</w:t>
      </w:r>
      <w:r w:rsidR="00AB3CBB">
        <w:rPr>
          <w:rFonts w:ascii="Open Sans Regular" w:eastAsia="Open Sans Regular" w:hAnsi="Open Sans Regular" w:cs="Open Sans Regular"/>
          <w:sz w:val="22"/>
        </w:rPr>
        <w:t xml:space="preserve"> </w:t>
      </w:r>
      <w:r>
        <w:rPr>
          <w:rFonts w:ascii="Open Sans Regular" w:eastAsia="Open Sans Regular" w:hAnsi="Open Sans Regular" w:cs="Open Sans Regular"/>
          <w:sz w:val="22"/>
        </w:rPr>
        <w:t>This model identifies positive and negative cases of CKD which helps in early detection of the disease and reduces risks.</w:t>
      </w:r>
      <w:r w:rsidR="00AB3CBB">
        <w:rPr>
          <w:rFonts w:ascii="Open Sans Regular" w:eastAsia="Open Sans Regular" w:hAnsi="Open Sans Regular" w:cs="Open Sans Regular"/>
          <w:sz w:val="22"/>
        </w:rPr>
        <w:t xml:space="preserve"> </w:t>
      </w:r>
      <w:r>
        <w:rPr>
          <w:rFonts w:ascii="Open Sans Regular" w:eastAsia="Open Sans Regular" w:hAnsi="Open Sans Regular" w:cs="Open Sans Regular"/>
          <w:sz w:val="22"/>
        </w:rPr>
        <w:t>Also predicts with certainty.</w:t>
      </w:r>
    </w:p>
    <w:p w14:paraId="082EC065" w14:textId="77777777" w:rsidR="006D6BC7" w:rsidRDefault="006D6BC7">
      <w:pPr>
        <w:tabs>
          <w:tab w:val="left" w:pos="7140"/>
        </w:tabs>
        <w:ind w:right="360"/>
        <w:jc w:val="both"/>
        <w:rPr>
          <w:rFonts w:ascii="Open Sans Bold" w:eastAsia="Open Sans Bold" w:hAnsi="Open Sans Bold" w:cs="Open Sans Bold"/>
          <w:b/>
          <w:sz w:val="22"/>
        </w:rPr>
      </w:pPr>
    </w:p>
    <w:p w14:paraId="0497AA1A" w14:textId="667E7104" w:rsidR="006D6BC7" w:rsidRDefault="006D6BC7">
      <w:pPr>
        <w:tabs>
          <w:tab w:val="left" w:pos="7140"/>
        </w:tabs>
        <w:ind w:right="360"/>
        <w:jc w:val="both"/>
        <w:rPr>
          <w:rFonts w:ascii="Open Sans Bold" w:eastAsia="Open Sans Bold" w:hAnsi="Open Sans Bold" w:cs="Open Sans Bold"/>
          <w:b/>
          <w:sz w:val="22"/>
        </w:rPr>
      </w:pPr>
    </w:p>
    <w:p w14:paraId="1BC28FF4" w14:textId="121953E4" w:rsidR="00C237D8" w:rsidRDefault="00C237D8">
      <w:pPr>
        <w:tabs>
          <w:tab w:val="left" w:pos="7140"/>
        </w:tabs>
        <w:ind w:right="360"/>
        <w:jc w:val="both"/>
        <w:rPr>
          <w:rFonts w:ascii="Open Sans Bold" w:eastAsia="Open Sans Bold" w:hAnsi="Open Sans Bold" w:cs="Open Sans Bold"/>
          <w:b/>
          <w:sz w:val="22"/>
        </w:rPr>
      </w:pPr>
    </w:p>
    <w:p w14:paraId="70B419E8" w14:textId="4852CF71" w:rsidR="00C237D8" w:rsidRDefault="00C237D8">
      <w:pPr>
        <w:tabs>
          <w:tab w:val="left" w:pos="7140"/>
        </w:tabs>
        <w:ind w:right="360"/>
        <w:jc w:val="both"/>
        <w:rPr>
          <w:rFonts w:ascii="Open Sans Bold" w:eastAsia="Open Sans Bold" w:hAnsi="Open Sans Bold" w:cs="Open Sans Bold"/>
          <w:b/>
          <w:sz w:val="22"/>
        </w:rPr>
      </w:pPr>
    </w:p>
    <w:p w14:paraId="2BED0D20" w14:textId="401D4DC1" w:rsidR="00C237D8" w:rsidRDefault="00C237D8">
      <w:pPr>
        <w:tabs>
          <w:tab w:val="left" w:pos="7140"/>
        </w:tabs>
        <w:ind w:right="360"/>
        <w:jc w:val="both"/>
        <w:rPr>
          <w:rFonts w:ascii="Open Sans Bold" w:eastAsia="Open Sans Bold" w:hAnsi="Open Sans Bold" w:cs="Open Sans Bold"/>
          <w:b/>
          <w:sz w:val="22"/>
        </w:rPr>
      </w:pPr>
    </w:p>
    <w:p w14:paraId="3F3CC9BE" w14:textId="1A1455B1" w:rsidR="00C237D8" w:rsidRDefault="00C237D8">
      <w:pPr>
        <w:tabs>
          <w:tab w:val="left" w:pos="7140"/>
        </w:tabs>
        <w:ind w:right="360"/>
        <w:jc w:val="both"/>
        <w:rPr>
          <w:rFonts w:ascii="Open Sans Bold" w:eastAsia="Open Sans Bold" w:hAnsi="Open Sans Bold" w:cs="Open Sans Bold"/>
          <w:b/>
          <w:sz w:val="22"/>
        </w:rPr>
      </w:pPr>
    </w:p>
    <w:p w14:paraId="19282EB6" w14:textId="77777777" w:rsidR="00C237D8" w:rsidRDefault="00C237D8">
      <w:pPr>
        <w:tabs>
          <w:tab w:val="left" w:pos="7140"/>
        </w:tabs>
        <w:ind w:right="360"/>
        <w:jc w:val="both"/>
        <w:rPr>
          <w:rFonts w:ascii="Open Sans Bold" w:eastAsia="Open Sans Bold" w:hAnsi="Open Sans Bold" w:cs="Open Sans Bold"/>
          <w:b/>
          <w:sz w:val="22"/>
        </w:rPr>
      </w:pPr>
    </w:p>
    <w:p w14:paraId="49655EE4" w14:textId="77777777" w:rsidR="006D6BC7" w:rsidRDefault="006D6BC7">
      <w:pPr>
        <w:tabs>
          <w:tab w:val="left" w:pos="7140"/>
        </w:tabs>
        <w:ind w:right="360"/>
        <w:jc w:val="both"/>
        <w:rPr>
          <w:rFonts w:ascii="Open Sans Bold" w:eastAsia="Open Sans Bold" w:hAnsi="Open Sans Bold" w:cs="Open Sans Bold"/>
          <w:b/>
          <w:sz w:val="22"/>
        </w:rPr>
      </w:pPr>
    </w:p>
    <w:p w14:paraId="50F63A8D" w14:textId="77777777" w:rsidR="006D6BC7" w:rsidRDefault="00CD4A9A">
      <w:pPr>
        <w:tabs>
          <w:tab w:val="left" w:pos="7140"/>
        </w:tabs>
        <w:ind w:right="360"/>
        <w:jc w:val="both"/>
        <w:rPr>
          <w:rFonts w:ascii="Open Sans Bold" w:eastAsia="Open Sans Bold" w:hAnsi="Open Sans Bold" w:cs="Open Sans Bold"/>
          <w:b/>
          <w:sz w:val="22"/>
        </w:rPr>
      </w:pPr>
      <w:r>
        <w:rPr>
          <w:rFonts w:ascii="Open Sans Bold" w:eastAsia="Open Sans Bold" w:hAnsi="Open Sans Bold" w:cs="Open Sans Bold"/>
          <w:b/>
          <w:color w:val="000000"/>
          <w:sz w:val="22"/>
        </w:rPr>
        <w:t>9.CONCLUSION</w:t>
      </w:r>
    </w:p>
    <w:p w14:paraId="11311861" w14:textId="77777777" w:rsidR="006D6BC7" w:rsidRDefault="006D6BC7">
      <w:pPr>
        <w:ind w:right="360"/>
        <w:jc w:val="both"/>
        <w:rPr>
          <w:rFonts w:ascii="Open Sans Regular" w:eastAsia="Open Sans Regular" w:hAnsi="Open Sans Regular" w:cs="Open Sans Regular"/>
          <w:smallCaps/>
          <w:color w:val="000000"/>
          <w:sz w:val="21"/>
          <w:vertAlign w:val="superscript"/>
        </w:rPr>
      </w:pPr>
    </w:p>
    <w:p w14:paraId="2380FCF5" w14:textId="2E8D3CEE" w:rsidR="006D6BC7" w:rsidRDefault="00CD4A9A">
      <w:pPr>
        <w:ind w:right="360" w:firstLine="720"/>
        <w:jc w:val="both"/>
        <w:rPr>
          <w:rFonts w:ascii="Open Sans Regular" w:eastAsia="Open Sans Regular" w:hAnsi="Open Sans Regular" w:cs="Open Sans Regular"/>
          <w:color w:val="000000"/>
        </w:rPr>
      </w:pPr>
      <w:r>
        <w:rPr>
          <w:rFonts w:ascii="Open Sans Regular" w:eastAsia="Open Sans Regular" w:hAnsi="Open Sans Regular" w:cs="Open Sans Regular"/>
          <w:color w:val="000000"/>
          <w:sz w:val="21"/>
        </w:rPr>
        <w:t xml:space="preserve">In this project, we have analysed 25 different attributes related to CKD patients and predicted accuracy using Support Vector Machine algorithm which is a supervised algorithm. From the results analysis, it is observed that the SVM gives accuracy of 97%. The advantage of this system is that, the prediction process is less time consuming. It will help the doctors to start the treatments early for the </w:t>
      </w:r>
    </w:p>
    <w:p w14:paraId="267513EE" w14:textId="77777777" w:rsidR="006D6BC7" w:rsidRDefault="00CD4A9A">
      <w:pPr>
        <w:ind w:right="360" w:firstLine="720"/>
        <w:jc w:val="both"/>
        <w:rPr>
          <w:rFonts w:ascii="Open Sans Regular" w:eastAsia="Open Sans Regular" w:hAnsi="Open Sans Regular" w:cs="Open Sans Regular"/>
          <w:color w:val="000000"/>
        </w:rPr>
      </w:pPr>
      <w:r>
        <w:rPr>
          <w:rFonts w:ascii="Open Sans Regular" w:eastAsia="Open Sans Regular" w:hAnsi="Open Sans Regular" w:cs="Open Sans Regular"/>
          <w:color w:val="000000"/>
          <w:sz w:val="21"/>
        </w:rPr>
        <w:t xml:space="preserve">CKD patients and also it will help to diagnose more patients within a less time period. Limitations of this study are the strength of the data is not higher because of the size of the data set and the missing attribute values. To build a machine learning model targeting chronic kidney disease with overall accuracy of 99.99%, will need millions of records with zero missing values. </w:t>
      </w:r>
    </w:p>
    <w:p w14:paraId="748A4B87"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7880717A"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728E43D6"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56CD65F2" w14:textId="77777777" w:rsidR="006D6BC7" w:rsidRDefault="00CD4A9A">
      <w:pPr>
        <w:tabs>
          <w:tab w:val="left" w:pos="7140"/>
        </w:tabs>
        <w:ind w:right="360"/>
        <w:jc w:val="both"/>
        <w:rPr>
          <w:rFonts w:ascii="Open Sans Bold" w:eastAsia="Open Sans Bold" w:hAnsi="Open Sans Bold" w:cs="Open Sans Bold"/>
          <w:b/>
          <w:smallCaps/>
          <w:color w:val="000000"/>
          <w:sz w:val="22"/>
          <w:vertAlign w:val="superscript"/>
        </w:rPr>
      </w:pPr>
      <w:r>
        <w:rPr>
          <w:rFonts w:ascii="Open Sans Bold" w:eastAsia="Open Sans Bold" w:hAnsi="Open Sans Bold" w:cs="Open Sans Bold"/>
          <w:b/>
          <w:color w:val="000000"/>
          <w:sz w:val="22"/>
        </w:rPr>
        <w:t>10.FUTURE SCOPE</w:t>
      </w:r>
    </w:p>
    <w:p w14:paraId="20CCE2D6" w14:textId="77777777" w:rsidR="006D6BC7" w:rsidRDefault="006D6BC7">
      <w:pPr>
        <w:ind w:right="360"/>
        <w:jc w:val="both"/>
        <w:rPr>
          <w:rFonts w:ascii="Open Sans Regular" w:eastAsia="Open Sans Regular" w:hAnsi="Open Sans Regular" w:cs="Open Sans Regular"/>
          <w:smallCaps/>
          <w:color w:val="000000"/>
          <w:sz w:val="21"/>
          <w:vertAlign w:val="superscript"/>
        </w:rPr>
      </w:pPr>
    </w:p>
    <w:p w14:paraId="6F26F120" w14:textId="353A6F10" w:rsidR="006D6BC7" w:rsidRDefault="00CD4A9A">
      <w:pPr>
        <w:ind w:right="360"/>
        <w:jc w:val="both"/>
        <w:rPr>
          <w:rFonts w:ascii="Open Sans Regular" w:eastAsia="Open Sans Regular" w:hAnsi="Open Sans Regular" w:cs="Open Sans Regular"/>
          <w:color w:val="000000"/>
          <w:sz w:val="21"/>
        </w:rPr>
      </w:pPr>
      <w:r>
        <w:rPr>
          <w:rFonts w:ascii="Open Sans Regular" w:eastAsia="Open Sans Regular" w:hAnsi="Open Sans Regular" w:cs="Open Sans Regular"/>
          <w:color w:val="000000"/>
          <w:sz w:val="21"/>
        </w:rPr>
        <w:t>This work will be considered as basement for the healthcare system for CKD patients. Also</w:t>
      </w:r>
      <w:r w:rsidR="00AB3CBB">
        <w:rPr>
          <w:rFonts w:ascii="Open Sans Regular" w:eastAsia="Open Sans Regular" w:hAnsi="Open Sans Regular" w:cs="Open Sans Regular"/>
          <w:color w:val="000000"/>
          <w:sz w:val="21"/>
        </w:rPr>
        <w:t>,</w:t>
      </w:r>
      <w:r w:rsidR="00C237D8">
        <w:rPr>
          <w:rFonts w:ascii="Open Sans Regular" w:eastAsia="Open Sans Regular" w:hAnsi="Open Sans Regular" w:cs="Open Sans Regular"/>
          <w:color w:val="000000"/>
          <w:sz w:val="21"/>
        </w:rPr>
        <w:t xml:space="preserve"> </w:t>
      </w:r>
      <w:r>
        <w:rPr>
          <w:rFonts w:ascii="Open Sans Regular" w:eastAsia="Open Sans Regular" w:hAnsi="Open Sans Regular" w:cs="Open Sans Regular"/>
          <w:color w:val="000000"/>
          <w:sz w:val="21"/>
        </w:rPr>
        <w:t xml:space="preserve">extension to this work is the implementation of deep learning since deep learning provides high-quality performance than machine learning algorithm. </w:t>
      </w:r>
    </w:p>
    <w:p w14:paraId="43FD3A1B"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64AB03C9"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0FBD1807" w14:textId="77777777" w:rsidR="006D6BC7" w:rsidRDefault="00CD4A9A">
      <w:pPr>
        <w:tabs>
          <w:tab w:val="left" w:pos="7140"/>
        </w:tabs>
        <w:ind w:right="360"/>
        <w:jc w:val="both"/>
        <w:rPr>
          <w:rFonts w:ascii="Open Sans Bold" w:eastAsia="Open Sans Bold" w:hAnsi="Open Sans Bold" w:cs="Open Sans Bold"/>
          <w:b/>
          <w:smallCaps/>
          <w:color w:val="000000"/>
          <w:sz w:val="22"/>
          <w:vertAlign w:val="superscript"/>
        </w:rPr>
      </w:pPr>
      <w:r>
        <w:rPr>
          <w:rFonts w:ascii="Open Sans Bold" w:eastAsia="Open Sans Bold" w:hAnsi="Open Sans Bold" w:cs="Open Sans Bold"/>
          <w:b/>
          <w:color w:val="000000"/>
          <w:sz w:val="22"/>
        </w:rPr>
        <w:t>11.BIBLIOGRAPHY</w:t>
      </w:r>
    </w:p>
    <w:p w14:paraId="644F8E7F" w14:textId="77777777" w:rsidR="006D6BC7" w:rsidRDefault="00CD4A9A">
      <w:pPr>
        <w:tabs>
          <w:tab w:val="left" w:pos="7140"/>
        </w:tabs>
        <w:ind w:right="360"/>
        <w:jc w:val="both"/>
        <w:rPr>
          <w:rFonts w:ascii="Open Sans Bold" w:eastAsia="Open Sans Bold" w:hAnsi="Open Sans Bold" w:cs="Open Sans Bold"/>
          <w:b/>
          <w:smallCaps/>
          <w:color w:val="000000"/>
          <w:sz w:val="22"/>
          <w:vertAlign w:val="superscript"/>
        </w:rPr>
      </w:pPr>
      <w:r>
        <w:rPr>
          <w:rFonts w:ascii="Open Sans Bold" w:eastAsia="Open Sans Bold" w:hAnsi="Open Sans Bold" w:cs="Open Sans Bold"/>
          <w:b/>
          <w:color w:val="000000"/>
          <w:sz w:val="22"/>
        </w:rPr>
        <w:t xml:space="preserve">     </w:t>
      </w:r>
    </w:p>
    <w:p w14:paraId="5B1A82B0" w14:textId="77777777" w:rsidR="006D6BC7" w:rsidRDefault="00CD4A9A">
      <w:pPr>
        <w:numPr>
          <w:ilvl w:val="0"/>
          <w:numId w:val="5"/>
        </w:numPr>
        <w:tabs>
          <w:tab w:val="left" w:pos="7140"/>
        </w:tabs>
        <w:ind w:right="360"/>
        <w:jc w:val="both"/>
        <w:rPr>
          <w:rFonts w:ascii="Open Sans Bold" w:eastAsia="Open Sans Bold" w:hAnsi="Open Sans Bold" w:cs="Open Sans Bold"/>
          <w:b/>
          <w:smallCaps/>
          <w:color w:val="000000"/>
          <w:sz w:val="22"/>
          <w:vertAlign w:val="superscript"/>
        </w:rPr>
      </w:pPr>
      <w:r>
        <w:rPr>
          <w:rFonts w:ascii="Open Sans Bold" w:eastAsia="Open Sans Bold" w:hAnsi="Open Sans Bold" w:cs="Open Sans Bold"/>
          <w:b/>
          <w:color w:val="000000"/>
          <w:sz w:val="22"/>
        </w:rPr>
        <w:t xml:space="preserve">   </w:t>
      </w:r>
      <w:r w:rsidR="00696A6E">
        <w:fldChar w:fldCharType="begin"/>
      </w:r>
      <w:r w:rsidR="00696A6E">
        <w:instrText xml:space="preserve"> HYPERLINK "https://www.ncbi.nlm.nih.gov/pmc/articles/PMC5087766/" </w:instrText>
      </w:r>
      <w:r w:rsidR="00696A6E">
        <w:fldChar w:fldCharType="separate"/>
      </w:r>
      <w:r>
        <w:rPr>
          <w:rFonts w:ascii="Open Sans Regular" w:eastAsia="Open Sans Regular" w:hAnsi="Open Sans Regular" w:cs="Open Sans Regular"/>
          <w:color w:val="0000FF"/>
          <w:u w:val="single" w:color="0000FF"/>
        </w:rPr>
        <w:t>https://www.ncbi.nlm.nih.gov/pmc/articles/PMC5087766/</w:t>
      </w:r>
      <w:r w:rsidR="00696A6E">
        <w:rPr>
          <w:rFonts w:ascii="Open Sans Regular" w:eastAsia="Open Sans Regular" w:hAnsi="Open Sans Regular" w:cs="Open Sans Regular"/>
          <w:color w:val="0000FF"/>
          <w:u w:val="single" w:color="0000FF"/>
        </w:rPr>
        <w:fldChar w:fldCharType="end"/>
      </w:r>
    </w:p>
    <w:p w14:paraId="23149100" w14:textId="77777777" w:rsidR="006D6BC7" w:rsidRDefault="00CD4A9A">
      <w:pPr>
        <w:numPr>
          <w:ilvl w:val="0"/>
          <w:numId w:val="5"/>
        </w:numPr>
        <w:tabs>
          <w:tab w:val="left" w:pos="7140"/>
        </w:tabs>
        <w:ind w:right="360"/>
        <w:jc w:val="both"/>
        <w:rPr>
          <w:rFonts w:ascii="Open Sans Bold" w:eastAsia="Open Sans Bold" w:hAnsi="Open Sans Bold" w:cs="Open Sans Bold"/>
          <w:b/>
          <w:smallCaps/>
          <w:color w:val="000000"/>
          <w:sz w:val="22"/>
          <w:vertAlign w:val="superscript"/>
        </w:rPr>
      </w:pPr>
      <w:r>
        <w:rPr>
          <w:rFonts w:ascii="Open Sans Regular" w:eastAsia="Open Sans Regular" w:hAnsi="Open Sans Regular" w:cs="Open Sans Regular"/>
          <w:u w:val="single"/>
        </w:rPr>
        <w:t xml:space="preserve">  </w:t>
      </w:r>
      <w:hyperlink r:id="rId14" w:anchor="back-bib2" w:history="1">
        <w:r>
          <w:rPr>
            <w:rFonts w:ascii="Roboto Regular" w:eastAsia="Roboto Regular" w:hAnsi="Roboto Regular" w:cs="Roboto Regular"/>
            <w:color w:val="0000FF"/>
            <w:u w:val="single" w:color="0000FF"/>
          </w:rPr>
          <w:t>https://www.ajkd.org/article/S0272-6386(06)01914-7/abstract#back-bib2</w:t>
        </w:r>
      </w:hyperlink>
    </w:p>
    <w:p w14:paraId="670B7887" w14:textId="77777777" w:rsidR="006D6BC7" w:rsidRDefault="00CD4A9A">
      <w:pPr>
        <w:numPr>
          <w:ilvl w:val="0"/>
          <w:numId w:val="5"/>
        </w:numPr>
        <w:tabs>
          <w:tab w:val="left" w:pos="7140"/>
        </w:tabs>
        <w:ind w:right="360"/>
        <w:jc w:val="both"/>
        <w:rPr>
          <w:rFonts w:ascii="Open Sans Bold" w:eastAsia="Open Sans Bold" w:hAnsi="Open Sans Bold" w:cs="Open Sans Bold"/>
          <w:b/>
          <w:smallCaps/>
          <w:color w:val="000000"/>
          <w:sz w:val="22"/>
          <w:vertAlign w:val="superscript"/>
        </w:rPr>
      </w:pPr>
      <w:r>
        <w:rPr>
          <w:rFonts w:ascii="Roboto Regular" w:eastAsia="Roboto Regular" w:hAnsi="Roboto Regular" w:cs="Roboto Regular"/>
          <w:u w:val="single"/>
        </w:rPr>
        <w:t xml:space="preserve">  </w:t>
      </w:r>
      <w:hyperlink r:id="rId15" w:history="1">
        <w:r>
          <w:rPr>
            <w:rFonts w:ascii="Roboto Regular" w:eastAsia="Roboto Regular" w:hAnsi="Roboto Regular" w:cs="Roboto Regular"/>
            <w:color w:val="0000FF"/>
            <w:u w:val="single" w:color="0000FF"/>
          </w:rPr>
          <w:t>https://www.sciencedirect.com/science/article/abs/pii/S0010482519301258</w:t>
        </w:r>
      </w:hyperlink>
    </w:p>
    <w:p w14:paraId="3E1BB07B" w14:textId="77777777" w:rsidR="006D6BC7" w:rsidRDefault="00CD4A9A">
      <w:pPr>
        <w:numPr>
          <w:ilvl w:val="0"/>
          <w:numId w:val="5"/>
        </w:numPr>
        <w:tabs>
          <w:tab w:val="left" w:pos="7140"/>
        </w:tabs>
        <w:ind w:right="360"/>
        <w:jc w:val="both"/>
        <w:rPr>
          <w:rFonts w:ascii="Open Sans Bold" w:eastAsia="Open Sans Bold" w:hAnsi="Open Sans Bold" w:cs="Open Sans Bold"/>
          <w:b/>
          <w:smallCaps/>
          <w:color w:val="000000"/>
          <w:sz w:val="22"/>
          <w:vertAlign w:val="superscript"/>
        </w:rPr>
      </w:pPr>
      <w:r>
        <w:rPr>
          <w:rFonts w:ascii="Roboto Regular" w:eastAsia="Roboto Regular" w:hAnsi="Roboto Regular" w:cs="Roboto Regular"/>
          <w:u w:val="single"/>
        </w:rPr>
        <w:t xml:space="preserve">  </w:t>
      </w:r>
      <w:hyperlink r:id="rId16" w:history="1">
        <w:r>
          <w:rPr>
            <w:rFonts w:ascii="Roboto Regular" w:eastAsia="Roboto Regular" w:hAnsi="Roboto Regular" w:cs="Roboto Regular"/>
            <w:color w:val="0000FF"/>
            <w:u w:val="single" w:color="0000FF"/>
          </w:rPr>
          <w:t>https://link.springer.com/article/10.1007/s10916-017-0703-x</w:t>
        </w:r>
      </w:hyperlink>
    </w:p>
    <w:p w14:paraId="474E2591"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1C03FF13" w14:textId="77777777" w:rsidR="006D6BC7" w:rsidRDefault="006D6BC7">
      <w:pPr>
        <w:tabs>
          <w:tab w:val="left" w:pos="7140"/>
        </w:tabs>
        <w:ind w:right="360"/>
        <w:jc w:val="both"/>
        <w:rPr>
          <w:rFonts w:ascii="Open Sans Bold" w:eastAsia="Open Sans Bold" w:hAnsi="Open Sans Bold" w:cs="Open Sans Bold"/>
          <w:b/>
          <w:smallCaps/>
          <w:color w:val="000000"/>
          <w:sz w:val="22"/>
          <w:vertAlign w:val="superscript"/>
        </w:rPr>
      </w:pPr>
    </w:p>
    <w:p w14:paraId="364C91E1" w14:textId="17766CD9" w:rsidR="006D6BC7" w:rsidRPr="00C237D8" w:rsidRDefault="006D6BC7" w:rsidP="00C237D8">
      <w:pPr>
        <w:tabs>
          <w:tab w:val="left" w:pos="7140"/>
        </w:tabs>
        <w:ind w:right="360"/>
        <w:jc w:val="both"/>
        <w:rPr>
          <w:rFonts w:ascii="Open Sans Bold" w:eastAsia="Open Sans Bold" w:hAnsi="Open Sans Bold" w:cs="Open Sans Bold"/>
          <w:b/>
          <w:smallCaps/>
          <w:color w:val="000000"/>
          <w:sz w:val="22"/>
          <w:vertAlign w:val="superscript"/>
        </w:rPr>
      </w:pPr>
    </w:p>
    <w:sectPr w:rsidR="006D6BC7" w:rsidRPr="00C237D8" w:rsidSect="002A5B97">
      <w:headerReference w:type="even" r:id="rId17"/>
      <w:headerReference w:type="default" r:id="rId18"/>
      <w:footerReference w:type="even" r:id="rId19"/>
      <w:footerReference w:type="default" r:id="rId20"/>
      <w:headerReference w:type="first" r:id="rId21"/>
      <w:footerReference w:type="first" r:id="rId22"/>
      <w:pgSz w:w="11908" w:h="16833"/>
      <w:pgMar w:top="1440" w:right="720" w:bottom="1440" w:left="900" w:header="720" w:footer="720" w:gutter="0"/>
      <w:pgBorders>
        <w:top w:val="single" w:sz="29" w:space="15" w:color="000000" w:themeColor="text1"/>
        <w:left w:val="single" w:sz="29" w:space="28" w:color="000000" w:themeColor="text1"/>
        <w:bottom w:val="single" w:sz="29" w:space="15" w:color="000000" w:themeColor="text1"/>
        <w:right w:val="single" w:sz="29" w:space="17" w:color="000000" w:themeColor="text1"/>
      </w:pgBorders>
      <w:pgNumType w:start="0"/>
      <w:cols w:space="19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DC54F" w14:textId="77777777" w:rsidR="00696A6E" w:rsidRDefault="00696A6E">
      <w:pPr>
        <w:spacing w:line="240" w:lineRule="auto"/>
      </w:pPr>
      <w:r>
        <w:separator/>
      </w:r>
    </w:p>
  </w:endnote>
  <w:endnote w:type="continuationSeparator" w:id="0">
    <w:p w14:paraId="0C67CE1F" w14:textId="77777777" w:rsidR="00696A6E" w:rsidRDefault="00696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Roboto Regular">
    <w:altName w:val="Arial"/>
    <w:panose1 w:val="020B0604020202020204"/>
    <w:charset w:val="00"/>
    <w:family w:val="auto"/>
    <w:pitch w:val="default"/>
  </w:font>
  <w:font w:name="Open Sans Regular">
    <w:altName w:val="Arial"/>
    <w:panose1 w:val="020B0604020202020204"/>
    <w:charset w:val="00"/>
    <w:family w:val="auto"/>
    <w:pitch w:val="default"/>
  </w:font>
  <w:font w:name="Open Sans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2D61" w14:textId="77777777" w:rsidR="00C237D8" w:rsidRDefault="00C23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6E9B1" w14:textId="77777777" w:rsidR="006D6BC7" w:rsidRDefault="00CD4A9A">
    <w:pPr>
      <w:jc w:val="right"/>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61FB7" w14:textId="77777777" w:rsidR="00C237D8" w:rsidRDefault="00C23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F9971" w14:textId="77777777" w:rsidR="00696A6E" w:rsidRDefault="00696A6E">
      <w:pPr>
        <w:spacing w:line="240" w:lineRule="auto"/>
      </w:pPr>
      <w:r>
        <w:separator/>
      </w:r>
    </w:p>
  </w:footnote>
  <w:footnote w:type="continuationSeparator" w:id="0">
    <w:p w14:paraId="06E122CA" w14:textId="77777777" w:rsidR="00696A6E" w:rsidRDefault="00696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E7F99" w14:textId="77777777" w:rsidR="00C237D8" w:rsidRDefault="00C23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641B4" w14:textId="77777777" w:rsidR="006D6BC7" w:rsidRDefault="00CD4A9A">
    <w:pPr>
      <w:jc w:val="center"/>
    </w:pPr>
    <w:r>
      <w:rPr>
        <w:b/>
        <w:sz w:val="28"/>
      </w:rPr>
      <w:t>PREDICTION OF CHRONIC KIDNEY DISEASE USING MACHINE LEARNING ALGORITHM(SVM)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CF48" w14:textId="77777777" w:rsidR="00C237D8" w:rsidRDefault="00C23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25pt;height:18.25pt" o:bullet="t"/>
    </w:pict>
  </w:numPicBullet>
  <w:abstractNum w:abstractNumId="0" w15:restartNumberingAfterBreak="0">
    <w:nsid w:val="01193E40"/>
    <w:multiLevelType w:val="multilevel"/>
    <w:tmpl w:val="B9AA3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34E7C1D"/>
    <w:multiLevelType w:val="multilevel"/>
    <w:tmpl w:val="8A14A0D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9343A54"/>
    <w:multiLevelType w:val="multilevel"/>
    <w:tmpl w:val="B52E3C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0B113BD"/>
    <w:multiLevelType w:val="multilevel"/>
    <w:tmpl w:val="DA5CBD8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1F6C38BC"/>
    <w:multiLevelType w:val="multilevel"/>
    <w:tmpl w:val="7E32CB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215D21E1"/>
    <w:multiLevelType w:val="multilevel"/>
    <w:tmpl w:val="F45E62E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412B4C94"/>
    <w:multiLevelType w:val="hybridMultilevel"/>
    <w:tmpl w:val="1186A30E"/>
    <w:lvl w:ilvl="0" w:tplc="CBA40FE2">
      <w:numFmt w:val="bullet"/>
      <w:lvlText w:val="●"/>
      <w:lvlPicBulletId w:val="0"/>
      <w:lvlJc w:val="left"/>
      <w:pPr>
        <w:ind w:left="720" w:hanging="360"/>
      </w:pPr>
    </w:lvl>
    <w:lvl w:ilvl="1" w:tplc="8EB8B4C4">
      <w:start w:val="1"/>
      <w:numFmt w:val="bullet"/>
      <w:lvlText w:val="○"/>
      <w:lvlJc w:val="left"/>
      <w:pPr>
        <w:ind w:left="1440" w:hanging="360"/>
      </w:pPr>
    </w:lvl>
    <w:lvl w:ilvl="2" w:tplc="77DCC5A4">
      <w:start w:val="1"/>
      <w:numFmt w:val="bullet"/>
      <w:lvlText w:val="▪"/>
      <w:lvlJc w:val="left"/>
      <w:pPr>
        <w:ind w:left="2160" w:hanging="360"/>
      </w:pPr>
    </w:lvl>
    <w:lvl w:ilvl="3" w:tplc="BB0C3FC0">
      <w:start w:val="1"/>
      <w:numFmt w:val="bullet"/>
      <w:lvlText w:val="●"/>
      <w:lvlJc w:val="left"/>
      <w:pPr>
        <w:ind w:left="2880" w:hanging="360"/>
      </w:pPr>
    </w:lvl>
    <w:lvl w:ilvl="4" w:tplc="0AEC563C">
      <w:start w:val="1"/>
      <w:numFmt w:val="bullet"/>
      <w:lvlText w:val="○"/>
      <w:lvlJc w:val="left"/>
      <w:pPr>
        <w:ind w:left="3600" w:hanging="360"/>
      </w:pPr>
    </w:lvl>
    <w:lvl w:ilvl="5" w:tplc="CB9A8708">
      <w:start w:val="1"/>
      <w:numFmt w:val="bullet"/>
      <w:lvlText w:val="▪"/>
      <w:lvlJc w:val="left"/>
      <w:pPr>
        <w:ind w:left="4320" w:hanging="360"/>
      </w:pPr>
    </w:lvl>
    <w:lvl w:ilvl="6" w:tplc="D5DAB63C">
      <w:start w:val="1"/>
      <w:numFmt w:val="bullet"/>
      <w:lvlText w:val="●"/>
      <w:lvlJc w:val="left"/>
      <w:pPr>
        <w:ind w:left="5040" w:hanging="360"/>
      </w:pPr>
    </w:lvl>
    <w:lvl w:ilvl="7" w:tplc="8C8AFB90">
      <w:start w:val="1"/>
      <w:numFmt w:val="bullet"/>
      <w:lvlText w:val="○"/>
      <w:lvlJc w:val="left"/>
      <w:pPr>
        <w:ind w:left="5760" w:hanging="360"/>
      </w:pPr>
    </w:lvl>
    <w:lvl w:ilvl="8" w:tplc="7C647E54">
      <w:start w:val="1"/>
      <w:numFmt w:val="bullet"/>
      <w:lvlText w:val="▪"/>
      <w:lvlJc w:val="left"/>
      <w:pPr>
        <w:ind w:left="6480" w:hanging="360"/>
      </w:pPr>
    </w:lvl>
  </w:abstractNum>
  <w:abstractNum w:abstractNumId="7" w15:restartNumberingAfterBreak="0">
    <w:nsid w:val="42A20E8A"/>
    <w:multiLevelType w:val="multilevel"/>
    <w:tmpl w:val="EC4496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4CC9017C"/>
    <w:multiLevelType w:val="multilevel"/>
    <w:tmpl w:val="590809C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505F1BF5"/>
    <w:multiLevelType w:val="multilevel"/>
    <w:tmpl w:val="578874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532B64A4"/>
    <w:multiLevelType w:val="multilevel"/>
    <w:tmpl w:val="5936E78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616F39B1"/>
    <w:multiLevelType w:val="multilevel"/>
    <w:tmpl w:val="14D81AB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61997040"/>
    <w:multiLevelType w:val="multilevel"/>
    <w:tmpl w:val="4A86826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63417ED5"/>
    <w:multiLevelType w:val="multilevel"/>
    <w:tmpl w:val="006A49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63BC791A"/>
    <w:multiLevelType w:val="multilevel"/>
    <w:tmpl w:val="5DEA6CB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68F956E2"/>
    <w:multiLevelType w:val="multilevel"/>
    <w:tmpl w:val="B314A22C"/>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796A313E"/>
    <w:multiLevelType w:val="multilevel"/>
    <w:tmpl w:val="831EA39C"/>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7DA27E6A"/>
    <w:multiLevelType w:val="multilevel"/>
    <w:tmpl w:val="E42ACDC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12"/>
  </w:num>
  <w:num w:numId="3">
    <w:abstractNumId w:val="8"/>
  </w:num>
  <w:num w:numId="4">
    <w:abstractNumId w:val="6"/>
  </w:num>
  <w:num w:numId="5">
    <w:abstractNumId w:val="17"/>
  </w:num>
  <w:num w:numId="6">
    <w:abstractNumId w:val="15"/>
  </w:num>
  <w:num w:numId="7">
    <w:abstractNumId w:val="2"/>
  </w:num>
  <w:num w:numId="8">
    <w:abstractNumId w:val="14"/>
  </w:num>
  <w:num w:numId="9">
    <w:abstractNumId w:val="11"/>
  </w:num>
  <w:num w:numId="10">
    <w:abstractNumId w:val="13"/>
  </w:num>
  <w:num w:numId="11">
    <w:abstractNumId w:val="10"/>
  </w:num>
  <w:num w:numId="12">
    <w:abstractNumId w:val="9"/>
  </w:num>
  <w:num w:numId="13">
    <w:abstractNumId w:val="7"/>
  </w:num>
  <w:num w:numId="14">
    <w:abstractNumId w:val="1"/>
  </w:num>
  <w:num w:numId="15">
    <w:abstractNumId w:val="5"/>
  </w:num>
  <w:num w:numId="16">
    <w:abstractNumId w:val="0"/>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C7"/>
    <w:rsid w:val="002A5B97"/>
    <w:rsid w:val="005D2582"/>
    <w:rsid w:val="00696A6E"/>
    <w:rsid w:val="006D6BC7"/>
    <w:rsid w:val="00966669"/>
    <w:rsid w:val="00AB3CBB"/>
    <w:rsid w:val="00C237D8"/>
    <w:rsid w:val="00CD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E51E"/>
  <w15:docId w15:val="{FFB47ED2-2738-45DC-BC65-520EB242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link w:val="NoSpacingChar"/>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customStyle="1" w:styleId="NoSpacingChar">
    <w:name w:val="No Spacing Char"/>
    <w:basedOn w:val="DefaultParagraphFont"/>
    <w:link w:val="NoSpacing"/>
    <w:uiPriority w:val="1"/>
    <w:rsid w:val="00966669"/>
    <w:rPr>
      <w:rFonts w:asciiTheme="majorHAnsi" w:eastAsiaTheme="majorHAnsi" w:hAnsiTheme="majorHAnsi" w:cstheme="majorHAnsi"/>
    </w:rPr>
  </w:style>
  <w:style w:type="paragraph" w:styleId="Header">
    <w:name w:val="header"/>
    <w:basedOn w:val="Normal"/>
    <w:link w:val="HeaderChar"/>
    <w:uiPriority w:val="99"/>
    <w:unhideWhenUsed/>
    <w:rsid w:val="002A5B97"/>
    <w:pPr>
      <w:tabs>
        <w:tab w:val="center" w:pos="4513"/>
        <w:tab w:val="right" w:pos="9026"/>
      </w:tabs>
      <w:spacing w:line="240" w:lineRule="auto"/>
    </w:pPr>
  </w:style>
  <w:style w:type="character" w:customStyle="1" w:styleId="HeaderChar">
    <w:name w:val="Header Char"/>
    <w:basedOn w:val="DefaultParagraphFont"/>
    <w:link w:val="Header"/>
    <w:uiPriority w:val="99"/>
    <w:rsid w:val="002A5B97"/>
  </w:style>
  <w:style w:type="paragraph" w:styleId="Footer">
    <w:name w:val="footer"/>
    <w:basedOn w:val="Normal"/>
    <w:link w:val="FooterChar"/>
    <w:uiPriority w:val="99"/>
    <w:unhideWhenUsed/>
    <w:rsid w:val="002A5B97"/>
    <w:pPr>
      <w:tabs>
        <w:tab w:val="center" w:pos="4513"/>
        <w:tab w:val="right" w:pos="9026"/>
      </w:tabs>
      <w:spacing w:line="240" w:lineRule="auto"/>
    </w:pPr>
  </w:style>
  <w:style w:type="character" w:customStyle="1" w:styleId="FooterChar">
    <w:name w:val="Footer Char"/>
    <w:basedOn w:val="DefaultParagraphFont"/>
    <w:link w:val="Footer"/>
    <w:uiPriority w:val="99"/>
    <w:rsid w:val="002A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ink.springer.com/article/10.1007/s10916-017-0703-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article/abs/pii/S0010482519301258"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jkd.org/article/S0272-6386(06)01914-7/abstrac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CHRONIC KIDNEY DISEASE USING SVM</dc:title>
  <dc:subject/>
  <dc:creator>PRESENTED BY:</dc:creator>
  <cp:lastModifiedBy>DEEPAK SURYA M</cp:lastModifiedBy>
  <cp:revision>3</cp:revision>
  <dcterms:created xsi:type="dcterms:W3CDTF">2020-07-09T09:38:00Z</dcterms:created>
  <dcterms:modified xsi:type="dcterms:W3CDTF">2020-07-09T13:42:00Z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